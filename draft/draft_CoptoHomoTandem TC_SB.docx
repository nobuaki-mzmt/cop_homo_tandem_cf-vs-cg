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7FC80E15" w:rsidR="00A83119" w:rsidRPr="00500E55" w:rsidRDefault="00C31D70" w:rsidP="007473BD">
      <w:pPr>
        <w:snapToGrid w:val="0"/>
        <w:spacing w:after="0" w:line="240" w:lineRule="auto"/>
        <w:jc w:val="both"/>
        <w:rPr>
          <w:rFonts w:ascii="PT Serif" w:hAnsi="PT Serif"/>
          <w:b/>
          <w:bCs/>
        </w:rPr>
      </w:pPr>
      <w:bookmarkStart w:id="0" w:name="_Hlk69908336"/>
      <w:r w:rsidRPr="00500E55">
        <w:rPr>
          <w:rFonts w:ascii="PT Serif" w:hAnsi="PT Serif"/>
          <w:b/>
          <w:bCs/>
        </w:rPr>
        <w:t>The strength</w:t>
      </w:r>
      <w:r w:rsidR="00F705FA" w:rsidRPr="00500E55">
        <w:rPr>
          <w:rFonts w:ascii="PT Serif" w:hAnsi="PT Serif"/>
          <w:b/>
          <w:bCs/>
        </w:rPr>
        <w:t xml:space="preserve"> of </w:t>
      </w:r>
      <w:r w:rsidR="00641689" w:rsidRPr="00500E55">
        <w:rPr>
          <w:rFonts w:ascii="PT Serif" w:hAnsi="PT Serif"/>
          <w:b/>
          <w:bCs/>
        </w:rPr>
        <w:t>sexual signal</w:t>
      </w:r>
      <w:r w:rsidR="00A15C9F" w:rsidRPr="00500E55">
        <w:rPr>
          <w:rFonts w:ascii="PT Serif" w:hAnsi="PT Serif"/>
          <w:b/>
          <w:bCs/>
        </w:rPr>
        <w:t>s</w:t>
      </w:r>
      <w:r w:rsidR="00F705FA" w:rsidRPr="00500E55">
        <w:rPr>
          <w:rFonts w:ascii="PT Serif" w:hAnsi="PT Serif"/>
          <w:b/>
          <w:bCs/>
        </w:rPr>
        <w:t xml:space="preserve"> predicts same-sex paring </w:t>
      </w:r>
      <w:r w:rsidR="00641689" w:rsidRPr="00500E55">
        <w:rPr>
          <w:rFonts w:ascii="PT Serif" w:hAnsi="PT Serif"/>
          <w:b/>
          <w:bCs/>
        </w:rPr>
        <w:t>in termites</w:t>
      </w:r>
      <w:bookmarkStart w:id="1" w:name="_Hlk158528757"/>
      <w:bookmarkEnd w:id="1"/>
      <w:r w:rsidR="00C45682">
        <w:rPr>
          <w:rFonts w:ascii="PT Serif" w:hAnsi="PT Serif"/>
          <w:b/>
          <w:bCs/>
        </w:rPr>
        <w:t>.</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7F67EE4C"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 AL,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76998BE7" w14:textId="00CD14B0" w:rsidR="007473BD" w:rsidRPr="0084405A" w:rsidRDefault="00DC5C7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0580281B"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signals is critical for the evolution of SSB</w:t>
      </w:r>
      <w:r w:rsidR="00FE281E">
        <w:rPr>
          <w:rFonts w:ascii="PT Serif" w:hAnsi="PT Serif" w:cs="Arial"/>
          <w:sz w:val="20"/>
          <w:szCs w:val="20"/>
        </w:rPr>
        <w:t xml:space="preserve"> in a sex-specific manner</w:t>
      </w:r>
      <w:r w:rsidR="003D0D2B">
        <w:rPr>
          <w:rFonts w:ascii="PT Serif" w:hAnsi="PT Serif" w:cs="Arial"/>
          <w:sz w:val="20"/>
          <w:szCs w:val="20"/>
        </w:rPr>
        <w:t>. For signal receivers, t</w:t>
      </w:r>
      <w:r w:rsidR="00641689" w:rsidRPr="0084405A">
        <w:rPr>
          <w:rFonts w:ascii="PT Serif" w:hAnsi="PT Serif" w:cs="Arial"/>
          <w:sz w:val="20"/>
          <w:szCs w:val="20"/>
        </w:rPr>
        <w:t>he loss of sexual signal</w:t>
      </w:r>
      <w:r w:rsidR="00A15C9F" w:rsidRPr="0084405A">
        <w:rPr>
          <w:rFonts w:ascii="PT Serif" w:hAnsi="PT Serif" w:cs="Arial"/>
          <w:sz w:val="20"/>
          <w:szCs w:val="20"/>
        </w:rPr>
        <w:t>s</w:t>
      </w:r>
      <w:r w:rsidR="003D0D2B">
        <w:rPr>
          <w:rFonts w:ascii="PT Serif" w:hAnsi="PT Serif" w:cs="Arial"/>
          <w:sz w:val="20"/>
          <w:szCs w:val="20"/>
        </w:rPr>
        <w:t xml:space="preserve"> leads to</w:t>
      </w:r>
      <w:r w:rsidR="00641689" w:rsidRPr="0084405A">
        <w:rPr>
          <w:rFonts w:ascii="PT Serif" w:hAnsi="PT Serif" w:cs="Arial"/>
          <w:sz w:val="20"/>
          <w:szCs w:val="20"/>
        </w:rPr>
        <w:t xml:space="preserve"> </w:t>
      </w:r>
      <w:r w:rsidR="004902AA" w:rsidRPr="0084405A">
        <w:rPr>
          <w:rFonts w:ascii="PT Serif" w:hAnsi="PT Serif" w:cs="Arial"/>
          <w:sz w:val="20"/>
          <w:szCs w:val="20"/>
        </w:rPr>
        <w:t>smaller</w:t>
      </w:r>
      <w:r w:rsidR="005A645A" w:rsidRPr="0084405A">
        <w:rPr>
          <w:rFonts w:ascii="PT Serif" w:hAnsi="PT Serif" w:cs="Arial"/>
          <w:sz w:val="20"/>
          <w:szCs w:val="20"/>
        </w:rPr>
        <w:t xml:space="preserve"> sex difference</w:t>
      </w:r>
      <w:r w:rsidR="00A15C9F" w:rsidRPr="0084405A">
        <w:rPr>
          <w:rFonts w:ascii="PT Serif" w:hAnsi="PT Serif" w:cs="Arial"/>
          <w:sz w:val="20"/>
          <w:szCs w:val="20"/>
        </w:rPr>
        <w:t>s</w:t>
      </w:r>
      <w:r w:rsidR="003D0D2B">
        <w:rPr>
          <w:rFonts w:ascii="PT Serif" w:hAnsi="PT Serif" w:cs="Arial"/>
          <w:sz w:val="20"/>
          <w:szCs w:val="20"/>
        </w:rPr>
        <w:t>,</w:t>
      </w:r>
      <w:r w:rsidR="005A645A" w:rsidRPr="0084405A">
        <w:rPr>
          <w:rFonts w:ascii="PT Serif" w:hAnsi="PT Serif" w:cs="Arial"/>
          <w:sz w:val="20"/>
          <w:szCs w:val="20"/>
        </w:rPr>
        <w:t xml:space="preserve"> lead</w:t>
      </w:r>
      <w:r w:rsidR="003D0D2B">
        <w:rPr>
          <w:rFonts w:ascii="PT Serif" w:hAnsi="PT Serif" w:cs="Arial"/>
          <w:sz w:val="20"/>
          <w:szCs w:val="20"/>
        </w:rPr>
        <w:t>ing</w:t>
      </w:r>
      <w:r w:rsidR="005A645A" w:rsidRPr="0084405A">
        <w:rPr>
          <w:rFonts w:ascii="PT Serif" w:hAnsi="PT Serif" w:cs="Arial"/>
          <w:sz w:val="20"/>
          <w:szCs w:val="20"/>
        </w:rPr>
        <w:t xml:space="preserve"> to </w:t>
      </w:r>
      <w:r w:rsidR="003D0D2B">
        <w:rPr>
          <w:rFonts w:ascii="PT Serif" w:hAnsi="PT Serif" w:cs="Arial"/>
          <w:sz w:val="20"/>
          <w:szCs w:val="20"/>
        </w:rPr>
        <w:t>frequent accidental SSB</w:t>
      </w:r>
      <w:r w:rsidR="00FE281E">
        <w:rPr>
          <w:rFonts w:ascii="PT Serif" w:hAnsi="PT Serif" w:cs="Arial"/>
          <w:sz w:val="20"/>
          <w:szCs w:val="20"/>
        </w:rPr>
        <w:t xml:space="preserve"> between receivers</w:t>
      </w:r>
      <w:r w:rsidR="00641689" w:rsidRPr="0084405A">
        <w:rPr>
          <w:rFonts w:ascii="PT Serif" w:hAnsi="PT Serif" w:cs="Arial"/>
          <w:sz w:val="20"/>
          <w:szCs w:val="20"/>
        </w:rPr>
        <w:t xml:space="preserve">. </w:t>
      </w:r>
      <w:r w:rsidR="003D0D2B">
        <w:rPr>
          <w:rFonts w:ascii="PT Serif" w:hAnsi="PT Serif" w:cs="Arial"/>
          <w:sz w:val="20"/>
          <w:szCs w:val="20"/>
        </w:rPr>
        <w:t xml:space="preserve">Alternatively, for senders, sexual signals could help locate another sender, </w:t>
      </w:r>
      <w:r w:rsidR="00641689" w:rsidRPr="0084405A">
        <w:rPr>
          <w:rFonts w:ascii="PT Serif" w:hAnsi="PT Serif" w:cs="Arial"/>
          <w:sz w:val="20"/>
          <w:szCs w:val="20"/>
        </w:rPr>
        <w:t>enhanc</w:t>
      </w:r>
      <w:r w:rsidR="003D0D2B">
        <w:rPr>
          <w:rFonts w:ascii="PT Serif" w:hAnsi="PT Serif" w:cs="Arial"/>
          <w:sz w:val="20"/>
          <w:szCs w:val="20"/>
        </w:rPr>
        <w:t>ing intentional</w:t>
      </w:r>
      <w:r w:rsidR="00641689" w:rsidRPr="0084405A">
        <w:rPr>
          <w:rFonts w:ascii="PT Serif" w:hAnsi="PT Serif" w:cs="Arial"/>
          <w:sz w:val="20"/>
          <w:szCs w:val="20"/>
        </w:rPr>
        <w:t xml:space="preserve"> </w:t>
      </w:r>
      <w:r w:rsidR="00FE4E7F" w:rsidRPr="0084405A">
        <w:rPr>
          <w:rFonts w:ascii="PT Serif" w:hAnsi="PT Serif" w:cs="Arial"/>
          <w:sz w:val="20"/>
          <w:szCs w:val="20"/>
        </w:rPr>
        <w:t>SSB</w:t>
      </w:r>
      <w:r w:rsidR="005A645A" w:rsidRPr="0084405A">
        <w:rPr>
          <w:rFonts w:ascii="PT Serif" w:hAnsi="PT Serif" w:cs="Arial"/>
          <w:sz w:val="20"/>
          <w:szCs w:val="20"/>
        </w:rPr>
        <w:t xml:space="preserve"> as in heterosexual pairing</w:t>
      </w:r>
      <w:r w:rsidR="00641689" w:rsidRPr="0084405A">
        <w:rPr>
          <w:rFonts w:ascii="PT Serif" w:hAnsi="PT Serif" w:cs="Arial"/>
          <w:sz w:val="20"/>
          <w:szCs w:val="20"/>
        </w:rPr>
        <w:t>. Here</w:t>
      </w:r>
      <w:r w:rsidR="003D0D2B">
        <w:rPr>
          <w:rFonts w:ascii="PT Serif" w:hAnsi="PT Serif" w:cs="Arial"/>
          <w:sz w:val="20"/>
          <w:szCs w:val="20"/>
        </w:rPr>
        <w:t xml:space="preserve">, we demonstrate this </w:t>
      </w:r>
      <w:ins w:id="4" w:author="Chouvenc,Thomas" w:date="2024-03-01T09:16:00Z">
        <w:r w:rsidR="000357E4">
          <w:rPr>
            <w:rFonts w:ascii="PT Serif" w:hAnsi="PT Serif" w:cs="Arial"/>
            <w:sz w:val="20"/>
            <w:szCs w:val="20"/>
          </w:rPr>
          <w:t>l</w:t>
        </w:r>
      </w:ins>
      <w:r w:rsidR="003D0D2B">
        <w:rPr>
          <w:rFonts w:ascii="PT Serif" w:hAnsi="PT Serif" w:cs="Arial"/>
          <w:sz w:val="20"/>
          <w:szCs w:val="20"/>
        </w:rPr>
        <w:t xml:space="preserve">ink between </w:t>
      </w:r>
      <w:r w:rsidR="00641689" w:rsidRPr="0084405A">
        <w:rPr>
          <w:rFonts w:ascii="PT Serif" w:hAnsi="PT Serif" w:cs="Arial"/>
          <w:sz w:val="20"/>
          <w:szCs w:val="20"/>
        </w:rPr>
        <w:t>sex pheromone</w:t>
      </w:r>
      <w:r w:rsidR="003D0D2B">
        <w:rPr>
          <w:rFonts w:ascii="PT Serif" w:hAnsi="PT Serif" w:cs="Arial"/>
          <w:sz w:val="20"/>
          <w:szCs w:val="20"/>
        </w:rPr>
        <w:t xml:space="preserve">s and </w:t>
      </w:r>
      <w:r w:rsidR="00641689" w:rsidRPr="0084405A">
        <w:rPr>
          <w:rFonts w:ascii="PT Serif" w:hAnsi="PT Serif" w:cs="Arial"/>
          <w:sz w:val="20"/>
          <w:szCs w:val="20"/>
        </w:rPr>
        <w:t xml:space="preserve">the frequency of same-sex pairing in </w:t>
      </w:r>
      <w:r w:rsidRPr="0084405A">
        <w:rPr>
          <w:rFonts w:ascii="PT Serif" w:hAnsi="PT Serif" w:cs="Arial"/>
          <w:sz w:val="20"/>
          <w:szCs w:val="20"/>
        </w:rPr>
        <w:t xml:space="preserve">two </w:t>
      </w:r>
      <w:r w:rsidR="00641689" w:rsidRPr="0084405A">
        <w:rPr>
          <w:rFonts w:ascii="PT Serif" w:hAnsi="PT Serif" w:cs="Arial"/>
          <w:i/>
          <w:iCs/>
          <w:sz w:val="20"/>
          <w:szCs w:val="20"/>
        </w:rPr>
        <w:t>Coptotermes</w:t>
      </w:r>
      <w:r w:rsidR="00641689" w:rsidRPr="0084405A">
        <w:rPr>
          <w:rFonts w:ascii="PT Serif" w:hAnsi="PT Serif" w:cs="Arial"/>
          <w:sz w:val="20"/>
          <w:szCs w:val="20"/>
        </w:rPr>
        <w:t xml:space="preserve"> termite</w:t>
      </w:r>
      <w:r w:rsidRPr="0084405A">
        <w:rPr>
          <w:rFonts w:ascii="PT Serif" w:hAnsi="PT Serif" w:cs="Arial"/>
          <w:sz w:val="20"/>
          <w:szCs w:val="20"/>
        </w:rPr>
        <w:t>s</w:t>
      </w:r>
      <w:r w:rsidR="003D0D2B">
        <w:rPr>
          <w:rFonts w:ascii="PT Serif" w:hAnsi="PT Serif" w:cs="Arial"/>
          <w:sz w:val="20"/>
          <w:szCs w:val="20"/>
        </w:rPr>
        <w:t xml:space="preserve"> that use the same chemical as sex pheromones but in different quantities</w:t>
      </w:r>
      <w:r w:rsidR="00641689" w:rsidRPr="0084405A">
        <w:rPr>
          <w:rFonts w:ascii="PT Serif" w:hAnsi="PT Serif" w:cs="Arial"/>
          <w:sz w:val="20"/>
          <w:szCs w:val="20"/>
        </w:rPr>
        <w:t>.</w:t>
      </w:r>
      <w:r w:rsidR="008A0A4D" w:rsidRPr="0084405A">
        <w:rPr>
          <w:rFonts w:ascii="PT Serif" w:hAnsi="PT Serif" w:cs="Arial"/>
          <w:sz w:val="20"/>
          <w:szCs w:val="20"/>
        </w:rPr>
        <w:t xml:space="preserve"> In termites, mating pair</w:t>
      </w:r>
      <w:r w:rsidR="004902AA" w:rsidRPr="0084405A">
        <w:rPr>
          <w:rFonts w:ascii="PT Serif" w:hAnsi="PT Serif" w:cs="Arial"/>
          <w:sz w:val="20"/>
          <w:szCs w:val="20"/>
        </w:rPr>
        <w:t>s</w:t>
      </w:r>
      <w:r w:rsidR="008A0A4D" w:rsidRPr="0084405A">
        <w:rPr>
          <w:rFonts w:ascii="PT Serif" w:hAnsi="PT Serif" w:cs="Arial"/>
          <w:sz w:val="20"/>
          <w:szCs w:val="20"/>
        </w:rPr>
        <w:t xml:space="preserve"> engage in tandem runs, where a male follow</w:t>
      </w:r>
      <w:r w:rsidR="00FE4E7F" w:rsidRPr="0084405A">
        <w:rPr>
          <w:rFonts w:ascii="PT Serif" w:hAnsi="PT Serif" w:cs="Arial"/>
          <w:sz w:val="20"/>
          <w:szCs w:val="20"/>
        </w:rPr>
        <w:t>s</w:t>
      </w:r>
      <w:r w:rsidR="008A0A4D" w:rsidRPr="0084405A">
        <w:rPr>
          <w:rFonts w:ascii="PT Serif" w:hAnsi="PT Serif" w:cs="Arial"/>
          <w:sz w:val="20"/>
          <w:szCs w:val="20"/>
        </w:rPr>
        <w:t xml:space="preserve"> a female </w:t>
      </w:r>
      <w:r w:rsidR="00C45682">
        <w:rPr>
          <w:rFonts w:ascii="PT Serif" w:hAnsi="PT Serif" w:cs="Arial"/>
          <w:sz w:val="20"/>
          <w:szCs w:val="20"/>
        </w:rPr>
        <w:t>with</w:t>
      </w:r>
      <w:r w:rsidR="00FE4E7F" w:rsidRPr="0084405A">
        <w:rPr>
          <w:rFonts w:ascii="PT Serif" w:hAnsi="PT Serif" w:cs="Arial"/>
          <w:sz w:val="20"/>
          <w:szCs w:val="20"/>
        </w:rPr>
        <w:t xml:space="preserve"> </w:t>
      </w:r>
      <w:r w:rsidR="008A0A4D" w:rsidRPr="0084405A">
        <w:rPr>
          <w:rFonts w:ascii="PT Serif" w:hAnsi="PT Serif" w:cs="Arial"/>
          <w:sz w:val="20"/>
          <w:szCs w:val="20"/>
        </w:rPr>
        <w:t>sex pheromones. We found that female-female tandem</w:t>
      </w:r>
      <w:r w:rsidR="00EC4CC4">
        <w:rPr>
          <w:rFonts w:ascii="PT Serif" w:hAnsi="PT Serif" w:cs="Arial"/>
          <w:sz w:val="20"/>
          <w:szCs w:val="20"/>
        </w:rPr>
        <w:t>s</w:t>
      </w:r>
      <w:r w:rsidR="008A0A4D" w:rsidRPr="0084405A">
        <w:rPr>
          <w:rFonts w:ascii="PT Serif" w:hAnsi="PT Serif" w:cs="Arial"/>
          <w:sz w:val="20"/>
          <w:szCs w:val="20"/>
        </w:rPr>
        <w:t xml:space="preserve"> </w:t>
      </w:r>
      <w:r w:rsidR="00797902" w:rsidRPr="0084405A">
        <w:rPr>
          <w:rFonts w:ascii="PT Serif" w:hAnsi="PT Serif" w:cs="Arial"/>
          <w:sz w:val="20"/>
          <w:szCs w:val="20"/>
        </w:rPr>
        <w:t>w</w:t>
      </w:r>
      <w:r w:rsidR="00EC4CC4">
        <w:rPr>
          <w:rFonts w:ascii="PT Serif" w:hAnsi="PT Serif" w:cs="Arial"/>
          <w:sz w:val="20"/>
          <w:szCs w:val="20"/>
        </w:rPr>
        <w:t>ere</w:t>
      </w:r>
      <w:r w:rsidR="008A0A4D" w:rsidRPr="0084405A">
        <w:rPr>
          <w:rFonts w:ascii="PT Serif" w:hAnsi="PT Serif" w:cs="Arial"/>
          <w:sz w:val="20"/>
          <w:szCs w:val="20"/>
        </w:rPr>
        <w:t xml:space="preserve"> more </w:t>
      </w:r>
      <w:r w:rsidR="00C45682">
        <w:rPr>
          <w:rFonts w:ascii="PT Serif" w:hAnsi="PT Serif" w:cs="Arial"/>
          <w:sz w:val="20"/>
          <w:szCs w:val="20"/>
        </w:rPr>
        <w:t>frequently observed</w:t>
      </w:r>
      <w:r w:rsidR="008A0A4D" w:rsidRPr="0084405A">
        <w:rPr>
          <w:rFonts w:ascii="PT Serif" w:hAnsi="PT Serif" w:cs="Arial"/>
          <w:sz w:val="20"/>
          <w:szCs w:val="20"/>
        </w:rPr>
        <w:t xml:space="preserve"> </w:t>
      </w:r>
      <w:r w:rsidRPr="0084405A">
        <w:rPr>
          <w:rFonts w:ascii="PT Serif" w:hAnsi="PT Serif" w:cs="Arial"/>
          <w:sz w:val="20"/>
          <w:szCs w:val="20"/>
        </w:rPr>
        <w:t xml:space="preserve">in </w:t>
      </w:r>
      <w:r w:rsidRPr="0084405A">
        <w:rPr>
          <w:rFonts w:ascii="PT Serif" w:hAnsi="PT Serif" w:cs="Arial"/>
          <w:i/>
          <w:iCs/>
          <w:sz w:val="20"/>
          <w:szCs w:val="20"/>
        </w:rPr>
        <w:t>C. formosanus</w:t>
      </w:r>
      <w:r w:rsidR="00EC4CC4">
        <w:rPr>
          <w:rFonts w:ascii="PT Serif" w:hAnsi="PT Serif" w:cs="Arial"/>
          <w:i/>
          <w:iCs/>
          <w:sz w:val="20"/>
          <w:szCs w:val="20"/>
        </w:rPr>
        <w:t>,</w:t>
      </w:r>
      <w:r w:rsidRPr="0084405A">
        <w:rPr>
          <w:rFonts w:ascii="PT Serif" w:hAnsi="PT Serif" w:cs="Arial"/>
          <w:sz w:val="20"/>
          <w:szCs w:val="20"/>
        </w:rPr>
        <w:t xml:space="preserve"> whose females produce more pheromones</w:t>
      </w:r>
      <w:r w:rsidR="00FE281E">
        <w:rPr>
          <w:rFonts w:ascii="PT Serif" w:hAnsi="PT Serif" w:cs="Arial"/>
          <w:sz w:val="20"/>
          <w:szCs w:val="20"/>
        </w:rPr>
        <w:t xml:space="preserve">, while </w:t>
      </w:r>
      <w:r w:rsidR="00EC4CC4">
        <w:rPr>
          <w:rFonts w:ascii="PT Serif" w:hAnsi="PT Serif" w:cs="Arial"/>
          <w:sz w:val="20"/>
          <w:szCs w:val="20"/>
        </w:rPr>
        <w:t xml:space="preserve">the </w:t>
      </w:r>
      <w:r w:rsidR="00FE281E" w:rsidRPr="0084405A">
        <w:rPr>
          <w:rFonts w:ascii="PT Serif" w:hAnsi="PT Serif" w:cs="Arial"/>
          <w:sz w:val="20"/>
          <w:szCs w:val="20"/>
        </w:rPr>
        <w:t>male-male tandem</w:t>
      </w:r>
      <w:r w:rsidR="00EC4CC4">
        <w:rPr>
          <w:rFonts w:ascii="PT Serif" w:hAnsi="PT Serif" w:cs="Arial"/>
          <w:sz w:val="20"/>
          <w:szCs w:val="20"/>
        </w:rPr>
        <w:t>s</w:t>
      </w:r>
      <w:r w:rsidR="00FE281E" w:rsidRPr="0084405A">
        <w:rPr>
          <w:rFonts w:ascii="PT Serif" w:hAnsi="PT Serif" w:cs="Arial"/>
          <w:sz w:val="20"/>
          <w:szCs w:val="20"/>
        </w:rPr>
        <w:t xml:space="preserve"> </w:t>
      </w:r>
      <w:r w:rsidR="00EC4CC4">
        <w:rPr>
          <w:rFonts w:ascii="PT Serif" w:hAnsi="PT Serif" w:cs="Arial"/>
          <w:sz w:val="20"/>
          <w:szCs w:val="20"/>
        </w:rPr>
        <w:t>were</w:t>
      </w:r>
      <w:r w:rsidR="00FE281E" w:rsidRPr="0084405A">
        <w:rPr>
          <w:rFonts w:ascii="PT Serif" w:hAnsi="PT Serif" w:cs="Arial"/>
          <w:sz w:val="20"/>
          <w:szCs w:val="20"/>
        </w:rPr>
        <w:t xml:space="preserve"> more </w:t>
      </w:r>
      <w:r w:rsidR="00C45682">
        <w:rPr>
          <w:rFonts w:ascii="PT Serif" w:hAnsi="PT Serif" w:cs="Arial"/>
          <w:sz w:val="20"/>
          <w:szCs w:val="20"/>
        </w:rPr>
        <w:t>observed</w:t>
      </w:r>
      <w:r w:rsidR="00FE281E" w:rsidRPr="0084405A">
        <w:rPr>
          <w:rFonts w:ascii="PT Serif" w:hAnsi="PT Serif" w:cs="Arial"/>
          <w:sz w:val="20"/>
          <w:szCs w:val="20"/>
        </w:rPr>
        <w:t xml:space="preserve"> in </w:t>
      </w:r>
      <w:r w:rsidR="00FE281E" w:rsidRPr="0084405A">
        <w:rPr>
          <w:rFonts w:ascii="PT Serif" w:hAnsi="PT Serif" w:cs="Arial"/>
          <w:i/>
          <w:iCs/>
          <w:sz w:val="20"/>
          <w:szCs w:val="20"/>
        </w:rPr>
        <w:t>C. gestroi</w:t>
      </w:r>
      <w:r w:rsidR="00FE281E" w:rsidRPr="0084405A">
        <w:rPr>
          <w:rFonts w:ascii="PT Serif" w:hAnsi="PT Serif" w:cs="Arial"/>
          <w:sz w:val="20"/>
          <w:szCs w:val="20"/>
        </w:rPr>
        <w:t xml:space="preserve">, whose </w:t>
      </w:r>
      <w:r w:rsidR="00FE281E">
        <w:rPr>
          <w:rFonts w:ascii="PT Serif" w:hAnsi="PT Serif" w:cs="Arial"/>
          <w:sz w:val="20"/>
          <w:szCs w:val="20"/>
        </w:rPr>
        <w:t>f</w:t>
      </w:r>
      <w:r w:rsidR="00FE281E" w:rsidRPr="0084405A">
        <w:rPr>
          <w:rFonts w:ascii="PT Serif" w:hAnsi="PT Serif" w:cs="Arial"/>
          <w:sz w:val="20"/>
          <w:szCs w:val="20"/>
        </w:rPr>
        <w:t xml:space="preserve">emales </w:t>
      </w:r>
      <w:r w:rsidR="00FE281E">
        <w:rPr>
          <w:rFonts w:ascii="PT Serif" w:hAnsi="PT Serif" w:cs="Arial"/>
          <w:sz w:val="20"/>
          <w:szCs w:val="20"/>
        </w:rPr>
        <w:t>produce</w:t>
      </w:r>
      <w:r w:rsidR="00FE281E" w:rsidRPr="0084405A">
        <w:rPr>
          <w:rFonts w:ascii="PT Serif" w:hAnsi="PT Serif" w:cs="Arial"/>
          <w:sz w:val="20"/>
          <w:szCs w:val="20"/>
        </w:rPr>
        <w:t xml:space="preserve"> </w:t>
      </w:r>
      <w:r w:rsidR="00FE281E">
        <w:rPr>
          <w:rFonts w:ascii="PT Serif" w:hAnsi="PT Serif" w:cs="Arial"/>
          <w:sz w:val="20"/>
          <w:szCs w:val="20"/>
        </w:rPr>
        <w:t>fewer</w:t>
      </w:r>
      <w:r w:rsidR="00FE281E" w:rsidRPr="0084405A">
        <w:rPr>
          <w:rFonts w:ascii="PT Serif" w:hAnsi="PT Serif" w:cs="Arial"/>
          <w:sz w:val="20"/>
          <w:szCs w:val="20"/>
        </w:rPr>
        <w:t xml:space="preserve"> pheromone</w:t>
      </w:r>
      <w:r w:rsidR="00FE281E">
        <w:rPr>
          <w:rFonts w:ascii="PT Serif" w:hAnsi="PT Serif" w:cs="Arial"/>
          <w:sz w:val="20"/>
          <w:szCs w:val="20"/>
        </w:rPr>
        <w:t>s</w:t>
      </w:r>
      <w:r w:rsidR="00FE281E" w:rsidRPr="0084405A">
        <w:rPr>
          <w:rFonts w:ascii="PT Serif" w:hAnsi="PT Serif" w:cs="Arial"/>
          <w:sz w:val="20"/>
          <w:szCs w:val="20"/>
        </w:rPr>
        <w:t>.</w:t>
      </w:r>
      <w:r w:rsidR="00C45682">
        <w:rPr>
          <w:rFonts w:ascii="PT Serif" w:hAnsi="PT Serif" w:cs="Arial"/>
          <w:sz w:val="20"/>
          <w:szCs w:val="20"/>
        </w:rPr>
        <w:t xml:space="preserve"> Thus, stronger pheromones lead to sender-sender SSB, while weaker pheromones lead to receiver-receiver SSB. In both species, same-sex tandems were less stable than heterosexual tandems, contrasting with the finding with </w:t>
      </w:r>
      <w:r w:rsidR="00C45682" w:rsidRPr="00C45682">
        <w:rPr>
          <w:rFonts w:ascii="PT Serif" w:hAnsi="PT Serif" w:cs="Arial"/>
          <w:i/>
          <w:iCs/>
          <w:sz w:val="20"/>
          <w:szCs w:val="20"/>
        </w:rPr>
        <w:t>Reticulitermes</w:t>
      </w:r>
      <w:r w:rsidR="00C45682">
        <w:rPr>
          <w:rFonts w:ascii="PT Serif" w:hAnsi="PT Serif" w:cs="Arial"/>
          <w:sz w:val="20"/>
          <w:szCs w:val="20"/>
        </w:rPr>
        <w:t xml:space="preserve">, another </w:t>
      </w:r>
      <w:ins w:id="5" w:author="Chouvenc,Thomas" w:date="2024-03-01T09:17:00Z">
        <w:r w:rsidR="000357E4">
          <w:rPr>
            <w:rFonts w:ascii="PT Serif" w:hAnsi="PT Serif" w:cs="Arial"/>
            <w:sz w:val="20"/>
            <w:szCs w:val="20"/>
          </w:rPr>
          <w:t xml:space="preserve">termite </w:t>
        </w:r>
      </w:ins>
      <w:r w:rsidR="00C45682">
        <w:rPr>
          <w:rFonts w:ascii="PT Serif" w:hAnsi="PT Serif" w:cs="Arial"/>
          <w:sz w:val="20"/>
          <w:szCs w:val="20"/>
        </w:rPr>
        <w:t>group that shows frequent same-sex tandems.</w:t>
      </w:r>
      <w:r w:rsidR="00FE281E">
        <w:rPr>
          <w:rFonts w:ascii="PT Serif" w:hAnsi="PT Serif" w:cs="Arial"/>
          <w:sz w:val="20"/>
          <w:szCs w:val="20"/>
        </w:rPr>
        <w:t xml:space="preserve">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xml:space="preserve">: homosexual behavior, movement coordination, pheromone, </w:t>
      </w:r>
      <w:commentRangeStart w:id="6"/>
      <w:commentRangeStart w:id="7"/>
      <w:r w:rsidR="00641689" w:rsidRPr="0084405A">
        <w:rPr>
          <w:rFonts w:ascii="PT Serif" w:hAnsi="PT Serif" w:cs="Arial"/>
          <w:sz w:val="20"/>
          <w:szCs w:val="20"/>
        </w:rPr>
        <w:t>same-sex sexual behavior</w:t>
      </w:r>
      <w:commentRangeEnd w:id="6"/>
      <w:r w:rsidR="000357E4">
        <w:rPr>
          <w:rStyle w:val="CommentReference"/>
          <w:rFonts w:asciiTheme="minorHAnsi" w:eastAsiaTheme="minorEastAsia" w:hAnsiTheme="minorHAnsi" w:cstheme="minorBidi"/>
        </w:rPr>
        <w:commentReference w:id="6"/>
      </w:r>
      <w:commentRangeEnd w:id="7"/>
      <w:r w:rsidR="00E0687E">
        <w:rPr>
          <w:rStyle w:val="CommentReference"/>
          <w:rFonts w:asciiTheme="minorHAnsi" w:eastAsiaTheme="minorEastAsia" w:hAnsiTheme="minorHAnsi" w:cstheme="minorBidi"/>
        </w:rPr>
        <w:commentReference w:id="7"/>
      </w:r>
      <w:r w:rsidR="00641689" w:rsidRPr="0084405A">
        <w:rPr>
          <w:rFonts w:ascii="PT Serif" w:hAnsi="PT Serif" w:cs="Arial"/>
          <w:sz w:val="20"/>
          <w:szCs w:val="20"/>
        </w:rPr>
        <w:t>,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73DBABDD"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EC4CC4">
        <w:rPr>
          <w:rFonts w:ascii="PT Serif" w:hAnsi="PT Serif"/>
          <w:sz w:val="20"/>
          <w:szCs w:val="20"/>
        </w:rPr>
        <w:instrText xml:space="preserve"> ADDIN ZOTERO_ITEM CSL_CITATION {"citationID":"OYkQv4q0","properties":{"formattedCitation":"[1\\uc0\\u8211{}3]","plainCitation":"[1–3]","noteIndex":0},"citationItems":[{"id":1049,"uris":["http://zotero.org/users/9949769/items/3KQPMA93"],"itemData":{"id":1049,"type":"book","event-place":"New York","publisher":"NY: St. Martins' Press","publisher-place":"New York","title":"Biological exuberance: Animal homosexuality and natural diversity","author":[{"family":"Bagemihl","given":"B"}],"issued":{"date-parts":[["1999"]]}}},{"id":779,"uris":["http://zotero.org/users/9949769/items/QFREZUBX"],"itemData":{"id":779,"type":"article-journal","abstract":"Same-sex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W."},{"family":"Zuk","given":"Marlene"}],"issued":{"date-parts":[["2009"]]}}},{"id":1001,"uris":["http://zotero.org/users/9949769/items/RG6KKUWL"],"itemData":{"id":1001,"type":"article-journal","abstract":"Same-sex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the </w:t>
      </w:r>
      <w:r w:rsidR="00E84C60" w:rsidRPr="00500E55">
        <w:rPr>
          <w:rFonts w:ascii="PT Serif" w:hAnsi="PT Serif"/>
          <w:sz w:val="20"/>
          <w:szCs w:val="20"/>
        </w:rPr>
        <w:t>result</w:t>
      </w:r>
      <w:r w:rsidR="0086095C" w:rsidRPr="00500E55">
        <w:rPr>
          <w:rFonts w:ascii="PT Serif" w:hAnsi="PT Serif"/>
          <w:sz w:val="20"/>
          <w:szCs w:val="20"/>
        </w:rPr>
        <w:t xml:space="preserve"> of 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EC4CC4">
        <w:rPr>
          <w:rFonts w:ascii="PT Serif" w:hAnsi="PT Serif"/>
          <w:sz w:val="20"/>
          <w:szCs w:val="20"/>
        </w:rPr>
        <w:instrText xml:space="preserve"> ADDIN ZOTERO_ITEM CSL_CITATION {"citationID":"Z10BPQ2J","properties":{"formattedCitation":"[3,4]","plainCitation":"[3,4]","noteIndex":0},"citationItems":[{"id":13246,"uris":["http://zotero.org/users/9949769/items/YMVYZXLS"],"itemData":{"id":13246,"type":"article-journal","abstract":"Same-sex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E."}],"issued":{"date-parts":[["2019"]]}}},{"id":1001,"uris":["http://zotero.org/users/9949769/items/RG6KKUWL"],"itemData":{"id":1001,"type":"article-journal","abstract":"Same-sex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86095C" w:rsidRPr="00500E55">
        <w:rPr>
          <w:rFonts w:ascii="PT Serif" w:hAnsi="PT Serif"/>
          <w:sz w:val="20"/>
          <w:szCs w:val="20"/>
        </w:rPr>
        <w:t>, while in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EC4CC4">
        <w:rPr>
          <w:rFonts w:ascii="PT Serif" w:hAnsi="PT Serif"/>
          <w:sz w:val="20"/>
          <w:szCs w:val="20"/>
        </w:rPr>
        <w:instrText xml:space="preserve"> ADDIN ZOTERO_ITEM CSL_CITATION {"citationID":"crpskRto","properties":{"formattedCitation":"[5,6]","plainCitation":"[5,6]","noteIndex":0},"citationItems":[{"id":1433,"uris":["http://zotero.org/users/9949769/items/EKNSS3AY"],"itemData":{"id":1433,"type":"article-journal","abstract":"A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4490,"uris":["http://zotero.org/users/9949769/items/BPUF2S8M"],"itemData":{"id":4490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EC4CC4">
        <w:rPr>
          <w:rFonts w:ascii="PT Serif" w:hAnsi="PT Serif"/>
          <w:sz w:val="20"/>
          <w:szCs w:val="20"/>
        </w:rPr>
        <w:instrText xml:space="preserve"> ADDIN ZOTERO_ITEM CSL_CITATION {"citationID":"3bZVFH9F","properties":{"formattedCitation":"[7]","plainCitation":"[7]","noteIndex":0},"citationItems":[{"id":13522,"uris":["http://zotero.org/users/9949769/items/7H3G75P6"],"itemData":{"id":13522,"type":"article-journal","abstract":"The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59848817"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different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w:t>
      </w:r>
      <w:del w:id="8" w:author="Chouvenc,Thomas" w:date="2024-03-01T09:27:00Z">
        <w:r w:rsidR="00EB4AE7" w:rsidRPr="00500E55" w:rsidDel="008365AE">
          <w:rPr>
            <w:rFonts w:ascii="PT Serif" w:hAnsi="PT Serif"/>
            <w:sz w:val="20"/>
            <w:szCs w:val="20"/>
          </w:rPr>
          <w:delText xml:space="preserve">the </w:delText>
        </w:r>
      </w:del>
      <w:r w:rsidR="00EB4AE7" w:rsidRPr="00500E55">
        <w:rPr>
          <w:rFonts w:ascii="PT Serif" w:hAnsi="PT Serif"/>
          <w:sz w:val="20"/>
          <w:szCs w:val="20"/>
        </w:rPr>
        <w:t xml:space="preserve">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w:t>
      </w:r>
      <w:r w:rsidR="00EC4CC4">
        <w:rPr>
          <w:rFonts w:ascii="PT Serif" w:hAnsi="PT Serif"/>
          <w:sz w:val="20"/>
          <w:szCs w:val="20"/>
        </w:rPr>
        <w:t>ose</w:t>
      </w:r>
      <w:r w:rsidR="00746C4F" w:rsidRPr="00500E55">
        <w:rPr>
          <w:rFonts w:ascii="PT Serif" w:hAnsi="PT Serif"/>
          <w:sz w:val="20"/>
          <w:szCs w:val="20"/>
        </w:rPr>
        <w:t xml:space="preserve">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EC4CC4">
        <w:rPr>
          <w:rFonts w:ascii="PT Serif" w:hAnsi="PT Serif"/>
          <w:sz w:val="20"/>
          <w:szCs w:val="20"/>
        </w:rPr>
        <w:instrText xml:space="preserve"> ADDIN ZOTERO_ITEM CSL_CITATION {"citationID":"jYDXGVH9","properties":{"formattedCitation":"[8]","plainCitation":"[8]","noteIndex":0},"citationItems":[{"id":13937,"uris":["http://zotero.org/users/9949769/items/EGRETC43"],"itemData":{"id":13937,"type":"article-journal","abstract":"Primate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t>
      </w:r>
      <w:commentRangeStart w:id="9"/>
      <w:r w:rsidR="00BE78C3" w:rsidRPr="00500E55">
        <w:rPr>
          <w:rFonts w:ascii="PT Serif" w:hAnsi="PT Serif"/>
          <w:sz w:val="20"/>
          <w:szCs w:val="20"/>
        </w:rPr>
        <w:t>With small sexual differences</w:t>
      </w:r>
      <w:commentRangeEnd w:id="9"/>
      <w:r w:rsidR="008365AE">
        <w:rPr>
          <w:rStyle w:val="CommentReference"/>
        </w:rPr>
        <w:commentReference w:id="9"/>
      </w:r>
      <w:r w:rsidR="00BE78C3" w:rsidRPr="00500E55">
        <w:rPr>
          <w:rFonts w:ascii="PT Serif" w:hAnsi="PT Serif"/>
          <w:sz w:val="20"/>
          <w:szCs w:val="20"/>
        </w:rPr>
        <w:t xml:space="preserve">, receivers can locate other </w:t>
      </w:r>
      <w:commentRangeStart w:id="10"/>
      <w:r w:rsidR="00BE78C3" w:rsidRPr="00500E55">
        <w:rPr>
          <w:rFonts w:ascii="PT Serif" w:hAnsi="PT Serif"/>
          <w:sz w:val="20"/>
          <w:szCs w:val="20"/>
        </w:rPr>
        <w:t xml:space="preserve">receivers as well as senders, which may </w:t>
      </w:r>
      <w:commentRangeEnd w:id="10"/>
      <w:r w:rsidR="008365AE">
        <w:rPr>
          <w:rStyle w:val="CommentReference"/>
        </w:rPr>
        <w:commentReference w:id="10"/>
      </w:r>
      <w:r w:rsidR="00BE78C3" w:rsidRPr="00500E55">
        <w:rPr>
          <w:rFonts w:ascii="PT Serif" w:hAnsi="PT Serif"/>
          <w:sz w:val="20"/>
          <w:szCs w:val="20"/>
        </w:rPr>
        <w:t xml:space="preserve">also provoke mistaken identity of the sex of </w:t>
      </w:r>
      <w:r w:rsidR="00E916BB">
        <w:rPr>
          <w:rFonts w:ascii="PT Serif" w:hAnsi="PT Serif"/>
          <w:sz w:val="20"/>
          <w:szCs w:val="20"/>
        </w:rPr>
        <w:t xml:space="preserve">the </w:t>
      </w:r>
      <w:r w:rsidR="00BE78C3" w:rsidRPr="00500E55">
        <w:rPr>
          <w:rFonts w:ascii="PT Serif" w:hAnsi="PT Serif"/>
          <w:sz w:val="20"/>
          <w:szCs w:val="20"/>
        </w:rPr>
        <w:t xml:space="preserve">partner. </w:t>
      </w:r>
      <w:commentRangeStart w:id="11"/>
      <w:r w:rsidR="00BE78C3" w:rsidRPr="00500E55">
        <w:rPr>
          <w:rFonts w:ascii="PT Serif" w:hAnsi="PT Serif"/>
          <w:sz w:val="20"/>
          <w:szCs w:val="20"/>
        </w:rPr>
        <w:t xml:space="preserve">On the other hand, more SSB between signal senders could be possible in the species with </w:t>
      </w:r>
      <w:r w:rsidR="00BE78C3" w:rsidRPr="00500E55">
        <w:rPr>
          <w:rFonts w:ascii="PT Serif" w:hAnsi="PT Serif"/>
          <w:sz w:val="20"/>
          <w:szCs w:val="20"/>
        </w:rPr>
        <w:lastRenderedPageBreak/>
        <w:t xml:space="preserve">strong signals. </w:t>
      </w:r>
      <w:r w:rsidR="00DE75BF" w:rsidRPr="00500E55">
        <w:rPr>
          <w:rFonts w:ascii="PT Serif" w:hAnsi="PT Serif"/>
          <w:sz w:val="20"/>
          <w:szCs w:val="20"/>
        </w:rPr>
        <w:t xml:space="preserve">It is rarer to observe SSB between senders as they are usually </w:t>
      </w:r>
      <w:ins w:id="12" w:author="Chouvenc,Thomas" w:date="2024-03-01T09:29:00Z">
        <w:r w:rsidR="008365AE">
          <w:rPr>
            <w:rFonts w:ascii="PT Serif" w:hAnsi="PT Serif"/>
            <w:sz w:val="20"/>
            <w:szCs w:val="20"/>
          </w:rPr>
          <w:t xml:space="preserve">the </w:t>
        </w:r>
      </w:ins>
      <w:r w:rsidR="00DE75BF" w:rsidRPr="00500E55">
        <w:rPr>
          <w:rFonts w:ascii="PT Serif" w:hAnsi="PT Serif"/>
          <w:sz w:val="20"/>
          <w:szCs w:val="20"/>
        </w:rPr>
        <w:t xml:space="preserve">passive sex during </w:t>
      </w:r>
      <w:del w:id="13" w:author="Chouvenc,Thomas" w:date="2024-03-01T09:29:00Z">
        <w:r w:rsidR="00DE75BF" w:rsidRPr="00500E55" w:rsidDel="008365AE">
          <w:rPr>
            <w:rFonts w:ascii="PT Serif" w:hAnsi="PT Serif"/>
            <w:sz w:val="20"/>
            <w:szCs w:val="20"/>
          </w:rPr>
          <w:delText xml:space="preserve">mating </w:delText>
        </w:r>
      </w:del>
      <w:ins w:id="14" w:author="Chouvenc,Thomas" w:date="2024-03-01T09:29:00Z">
        <w:r w:rsidR="008365AE">
          <w:rPr>
            <w:rFonts w:ascii="PT Serif" w:hAnsi="PT Serif"/>
            <w:sz w:val="20"/>
            <w:szCs w:val="20"/>
          </w:rPr>
          <w:t>paring</w:t>
        </w:r>
        <w:r w:rsidR="008365AE" w:rsidRPr="00500E55">
          <w:rPr>
            <w:rFonts w:ascii="PT Serif" w:hAnsi="PT Serif"/>
            <w:sz w:val="20"/>
            <w:szCs w:val="20"/>
          </w:rPr>
          <w:t xml:space="preserve"> </w:t>
        </w:r>
      </w:ins>
      <w:commentRangeEnd w:id="11"/>
      <w:r w:rsidR="00E0687E">
        <w:rPr>
          <w:rStyle w:val="CommentReference"/>
        </w:rPr>
        <w:commentReference w:id="11"/>
      </w:r>
      <w:r w:rsidR="0069406F" w:rsidRPr="00500E55">
        <w:rPr>
          <w:rFonts w:ascii="PT Serif" w:hAnsi="PT Serif"/>
          <w:sz w:val="20"/>
          <w:szCs w:val="20"/>
        </w:rPr>
        <w:fldChar w:fldCharType="begin"/>
      </w:r>
      <w:r w:rsidR="00EC4CC4">
        <w:rPr>
          <w:rFonts w:ascii="PT Serif" w:hAnsi="PT Serif"/>
          <w:sz w:val="20"/>
          <w:szCs w:val="20"/>
        </w:rPr>
        <w:instrText xml:space="preserve"> ADDIN ZOTERO_ITEM CSL_CITATION {"citationID":"TzAqPJHQ","properties":{"formattedCitation":"[9]","plainCitation":"[9]","noteIndex":0},"citationItems":[{"id":1442,"uris":["http://zotero.org/users/9949769/items/DPFYZWHH"],"itemData":{"id":1442,"type":"article-journal","abstract":"Same-sex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commentRangeStart w:id="15"/>
      <w:r w:rsidR="00EC4CC4">
        <w:rPr>
          <w:rFonts w:ascii="PT Serif" w:hAnsi="PT Serif"/>
          <w:sz w:val="20"/>
          <w:szCs w:val="20"/>
        </w:rPr>
        <w:t>Nevertheless,</w:t>
      </w:r>
      <w:r w:rsidR="00DE75BF" w:rsidRPr="00500E55">
        <w:rPr>
          <w:rFonts w:ascii="PT Serif" w:hAnsi="PT Serif"/>
          <w:sz w:val="20"/>
          <w:szCs w:val="20"/>
        </w:rPr>
        <w:t xml:space="preserve"> with strong signals, it is 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commentRangeEnd w:id="15"/>
      <w:r w:rsidR="00E0687E">
        <w:rPr>
          <w:rStyle w:val="CommentReference"/>
        </w:rPr>
        <w:commentReference w:id="15"/>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708A7DDA"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EC4CC4">
        <w:rPr>
          <w:rFonts w:ascii="PT Serif" w:hAnsi="PT Serif"/>
          <w:sz w:val="20"/>
          <w:szCs w:val="20"/>
        </w:rPr>
        <w:instrText xml:space="preserve"> ADDIN ZOTERO_ITEM CSL_CITATION {"citationID":"PXXngdwc","properties":{"formattedCitation":"[10]","plainCitation":"[10]","noteIndex":0},"citationItems":[{"id":2603,"uris":["http://zotero.org/users/9949769/items/TYKR9DZL"],"itemData":{"id":2603,"type":"chapter","abstract":"(K.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During a brief period, alates (winged adults) disperse from their nests. Both females and males land on the ground</w:t>
      </w:r>
      <w:ins w:id="16" w:author="Chouvenc,Thomas" w:date="2024-03-01T09:35:00Z">
        <w:r w:rsidR="008365AE">
          <w:rPr>
            <w:rFonts w:ascii="PT Serif" w:hAnsi="PT Serif"/>
            <w:sz w:val="20"/>
            <w:szCs w:val="20"/>
          </w:rPr>
          <w:t xml:space="preserve"> or trees</w:t>
        </w:r>
      </w:ins>
      <w:r w:rsidRPr="00500E55">
        <w:rPr>
          <w:rFonts w:ascii="PT Serif" w:hAnsi="PT Serif"/>
          <w:sz w:val="20"/>
          <w:szCs w:val="20"/>
        </w:rPr>
        <w:t xml:space="preserve">,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t>
      </w:r>
      <w:del w:id="17" w:author="Chouvenc,Thomas" w:date="2024-03-01T09:36:00Z">
        <w:r w:rsidR="00E916BB" w:rsidDel="00E77DDD">
          <w:rPr>
            <w:rFonts w:ascii="PT Serif" w:hAnsi="PT Serif"/>
            <w:sz w:val="20"/>
            <w:szCs w:val="20"/>
          </w:rPr>
          <w:delText xml:space="preserve">with </w:delText>
        </w:r>
      </w:del>
      <w:ins w:id="18" w:author="Chouvenc,Thomas" w:date="2024-03-01T09:36:00Z">
        <w:r w:rsidR="00E77DDD">
          <w:rPr>
            <w:rFonts w:ascii="PT Serif" w:hAnsi="PT Serif"/>
            <w:sz w:val="20"/>
            <w:szCs w:val="20"/>
          </w:rPr>
          <w:t xml:space="preserve">which produces </w:t>
        </w:r>
      </w:ins>
      <w:r w:rsidR="00E916BB">
        <w:rPr>
          <w:rFonts w:ascii="PT Serif" w:hAnsi="PT Serif"/>
          <w:sz w:val="20"/>
          <w:szCs w:val="20"/>
        </w:rPr>
        <w:t xml:space="preserve">sex pheromones </w:t>
      </w:r>
      <w:r w:rsidR="00E916BB">
        <w:rPr>
          <w:rFonts w:ascii="PT Serif" w:hAnsi="PT Serif"/>
          <w:sz w:val="20"/>
          <w:szCs w:val="20"/>
        </w:rPr>
        <w:fldChar w:fldCharType="begin"/>
      </w:r>
      <w:r w:rsidR="00EC4CC4">
        <w:rPr>
          <w:rFonts w:ascii="PT Serif" w:hAnsi="PT Serif"/>
          <w:sz w:val="20"/>
          <w:szCs w:val="20"/>
        </w:rPr>
        <w:instrText xml:space="preserve"> ADDIN ZOTERO_ITEM CSL_CITATION {"citationID":"19tQ9Q0m","properties":{"formattedCitation":"[11]","plainCitation":"[11]","noteIndex":0},"citationItems":[{"id":15212,"uris":["http://zotero.org/users/9949769/items/GBFB9XH3"],"itemData":{"id":15212,"type":"article-journal","abstract":"Recent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w:t>
      </w:r>
      <w:r w:rsidRPr="00500E55">
        <w:rPr>
          <w:rFonts w:ascii="PT Serif" w:hAnsi="PT Serif"/>
          <w:sz w:val="20"/>
          <w:szCs w:val="20"/>
        </w:rPr>
        <w:t>involves communication via sex pheromones</w:t>
      </w:r>
      <w:r w:rsidR="00FF2D0B" w:rsidRPr="00500E55">
        <w:rPr>
          <w:rFonts w:ascii="PT Serif" w:hAnsi="PT Serif"/>
          <w:sz w:val="20"/>
          <w:szCs w:val="20"/>
        </w:rPr>
        <w:t>, same-sex tandem run</w:t>
      </w:r>
      <w:r w:rsidR="00EC4CC4">
        <w:rPr>
          <w:rFonts w:ascii="PT Serif" w:hAnsi="PT Serif"/>
          <w:sz w:val="20"/>
          <w:szCs w:val="20"/>
        </w:rPr>
        <w:t>ning</w:t>
      </w:r>
      <w:r w:rsidR="00FF2D0B" w:rsidRPr="00500E55">
        <w:rPr>
          <w:rFonts w:ascii="PT Serif" w:hAnsi="PT Serif"/>
          <w:sz w:val="20"/>
          <w:szCs w:val="20"/>
        </w:rPr>
        <w:t xml:space="preserve">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EC4CC4">
        <w:rPr>
          <w:rFonts w:ascii="PT Serif" w:hAnsi="PT Serif"/>
          <w:sz w:val="20"/>
          <w:szCs w:val="20"/>
        </w:rPr>
        <w:instrText xml:space="preserve"> ADDIN ZOTERO_ITEM CSL_CITATION {"citationID":"TBp9fUNz","properties":{"formattedCitation":"[11,12]","plainCitation":"[11,12]","noteIndex":0},"citationItems":[{"id":949,"uris":["http://zotero.org/users/9949769/items/8LDYWZE3"],"itemData":{"id":949,"type":"article-journal","abstract":"We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EC4CC4">
        <w:rPr>
          <w:rFonts w:ascii="PT Serif" w:hAnsi="PT Serif"/>
          <w:sz w:val="20"/>
          <w:szCs w:val="20"/>
        </w:rPr>
        <w:t>s</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w:t>
      </w:r>
      <w:r w:rsidR="00EC4CC4">
        <w:rPr>
          <w:rFonts w:ascii="PT Serif" w:hAnsi="PT Serif"/>
          <w:sz w:val="20"/>
          <w:szCs w:val="20"/>
        </w:rPr>
        <w:t>s</w:t>
      </w:r>
      <w:r w:rsidR="00BE778F" w:rsidRPr="00500E55">
        <w:rPr>
          <w:rFonts w:ascii="PT Serif" w:hAnsi="PT Serif"/>
          <w:sz w:val="20"/>
          <w:szCs w:val="20"/>
        </w:rPr>
        <w:t xml:space="preserve"> </w:t>
      </w:r>
      <w:del w:id="19" w:author="Chouvenc,Thomas" w:date="2024-03-01T09:37:00Z">
        <w:r w:rsidR="00BE778F" w:rsidRPr="00500E55" w:rsidDel="00E77DDD">
          <w:rPr>
            <w:rFonts w:ascii="PT Serif" w:hAnsi="PT Serif"/>
            <w:sz w:val="20"/>
            <w:szCs w:val="20"/>
          </w:rPr>
          <w:delText xml:space="preserve">to </w:delText>
        </w:r>
      </w:del>
      <w:r w:rsidR="00BE778F" w:rsidRPr="00500E55">
        <w:rPr>
          <w:rFonts w:ascii="PT Serif" w:hAnsi="PT Serif"/>
          <w:sz w:val="20"/>
          <w:szCs w:val="20"/>
        </w:rPr>
        <w:t>follow</w:t>
      </w:r>
      <w:ins w:id="20" w:author="Chouvenc,Thomas" w:date="2024-03-01T09:37:00Z">
        <w:r w:rsidR="00E77DDD">
          <w:rPr>
            <w:rFonts w:ascii="PT Serif" w:hAnsi="PT Serif"/>
            <w:sz w:val="20"/>
            <w:szCs w:val="20"/>
          </w:rPr>
          <w:t>ing</w:t>
        </w:r>
      </w:ins>
      <w:r w:rsidR="00BE778F" w:rsidRPr="00500E55">
        <w:rPr>
          <w:rFonts w:ascii="PT Serif" w:hAnsi="PT Serif"/>
          <w:sz w:val="20"/>
          <w:szCs w:val="20"/>
        </w:rPr>
        <w:t xml:space="preserve"> another male. Thus, </w:t>
      </w:r>
      <w:ins w:id="21" w:author="Chouvenc,Thomas" w:date="2024-03-01T09:39:00Z">
        <w:r w:rsidR="00E77DDD">
          <w:rPr>
            <w:rFonts w:ascii="PT Serif" w:hAnsi="PT Serif"/>
            <w:sz w:val="20"/>
            <w:szCs w:val="20"/>
          </w:rPr>
          <w:t>in the cas</w:t>
        </w:r>
      </w:ins>
      <w:ins w:id="22" w:author="Chouvenc,Thomas" w:date="2024-03-01T09:40:00Z">
        <w:r w:rsidR="00E77DDD">
          <w:rPr>
            <w:rFonts w:ascii="PT Serif" w:hAnsi="PT Serif"/>
            <w:sz w:val="20"/>
            <w:szCs w:val="20"/>
          </w:rPr>
          <w:t xml:space="preserve">e of termite tandems, </w:t>
        </w:r>
      </w:ins>
      <w:r w:rsidR="00BE778F" w:rsidRPr="00500E55">
        <w:rPr>
          <w:rFonts w:ascii="PT Serif" w:hAnsi="PT Serif"/>
          <w:sz w:val="20"/>
          <w:szCs w:val="20"/>
        </w:rPr>
        <w:t xml:space="preserve">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ins w:id="23" w:author="Chouvenc,Thomas" w:date="2024-03-01T09:40:00Z">
        <w:r w:rsidR="00E77DDD">
          <w:rPr>
            <w:rFonts w:ascii="PT Serif" w:hAnsi="PT Serif"/>
            <w:sz w:val="20"/>
            <w:szCs w:val="20"/>
          </w:rPr>
          <w:t xml:space="preserve">may </w:t>
        </w:r>
      </w:ins>
      <w:r w:rsidR="00EB4AE7" w:rsidRPr="00500E55">
        <w:rPr>
          <w:rFonts w:ascii="PT Serif" w:hAnsi="PT Serif"/>
          <w:sz w:val="20"/>
          <w:szCs w:val="20"/>
        </w:rPr>
        <w:t xml:space="preserve">provoke male-male tandem </w:t>
      </w:r>
      <w:proofErr w:type="spellStart"/>
      <w:r w:rsidR="00EB4AE7" w:rsidRPr="00500E55">
        <w:rPr>
          <w:rFonts w:ascii="PT Serif" w:hAnsi="PT Serif"/>
          <w:sz w:val="20"/>
          <w:szCs w:val="20"/>
        </w:rPr>
        <w:t>pairing</w:t>
      </w:r>
      <w:ins w:id="24" w:author="Chouvenc,Thomas" w:date="2024-03-01T09:40:00Z">
        <w:r w:rsidR="00E77DDD">
          <w:rPr>
            <w:rFonts w:ascii="PT Serif" w:hAnsi="PT Serif"/>
            <w:sz w:val="20"/>
            <w:szCs w:val="20"/>
          </w:rPr>
          <w:t>s</w:t>
        </w:r>
      </w:ins>
      <w:del w:id="25" w:author="Chouvenc,Thomas" w:date="2024-03-01T09:45:00Z">
        <w:r w:rsidR="00BE778F" w:rsidRPr="00500E55" w:rsidDel="00E77DDD">
          <w:rPr>
            <w:rFonts w:ascii="PT Serif" w:hAnsi="PT Serif"/>
            <w:sz w:val="20"/>
            <w:szCs w:val="20"/>
          </w:rPr>
          <w:delText xml:space="preserve">. On the other hand, </w:delText>
        </w:r>
      </w:del>
      <w:ins w:id="26" w:author="Chouvenc,Thomas" w:date="2024-03-01T09:45:00Z">
        <w:r w:rsidR="00E77DDD">
          <w:rPr>
            <w:rFonts w:ascii="PT Serif" w:hAnsi="PT Serif"/>
            <w:sz w:val="20"/>
            <w:szCs w:val="20"/>
          </w:rPr>
          <w:t>while</w:t>
        </w:r>
        <w:proofErr w:type="spellEnd"/>
        <w:r w:rsidR="00E77DDD">
          <w:rPr>
            <w:rFonts w:ascii="PT Serif" w:hAnsi="PT Serif"/>
            <w:sz w:val="20"/>
            <w:szCs w:val="20"/>
          </w:rPr>
          <w:t xml:space="preserve"> </w:t>
        </w:r>
      </w:ins>
      <w:r w:rsidR="00BE778F" w:rsidRPr="00500E55">
        <w:rPr>
          <w:rFonts w:ascii="PT Serif" w:hAnsi="PT Serif"/>
          <w:sz w:val="20"/>
          <w:szCs w:val="20"/>
        </w:rPr>
        <w:t xml:space="preserve">female-female tandem </w:t>
      </w:r>
      <w:del w:id="27" w:author="Chouvenc,Thomas" w:date="2024-03-01T09:45:00Z">
        <w:r w:rsidR="00BE778F" w:rsidRPr="00500E55" w:rsidDel="00E77DDD">
          <w:rPr>
            <w:rFonts w:ascii="PT Serif" w:hAnsi="PT Serif"/>
            <w:sz w:val="20"/>
            <w:szCs w:val="20"/>
          </w:rPr>
          <w:delText xml:space="preserve">cannot </w:delText>
        </w:r>
      </w:del>
      <w:ins w:id="28" w:author="Chouvenc,Thomas" w:date="2024-03-01T09:45:00Z">
        <w:r w:rsidR="00E77DDD">
          <w:rPr>
            <w:rFonts w:ascii="PT Serif" w:hAnsi="PT Serif"/>
            <w:sz w:val="20"/>
            <w:szCs w:val="20"/>
          </w:rPr>
          <w:t>should not</w:t>
        </w:r>
        <w:r w:rsidR="00E77DDD" w:rsidRPr="00500E55">
          <w:rPr>
            <w:rFonts w:ascii="PT Serif" w:hAnsi="PT Serif"/>
            <w:sz w:val="20"/>
            <w:szCs w:val="20"/>
          </w:rPr>
          <w:t xml:space="preserve"> </w:t>
        </w:r>
      </w:ins>
      <w:r w:rsidR="00BE778F" w:rsidRPr="00500E55">
        <w:rPr>
          <w:rFonts w:ascii="PT Serif" w:hAnsi="PT Serif"/>
          <w:sz w:val="20"/>
          <w:szCs w:val="20"/>
        </w:rPr>
        <w:t xml:space="preserve">happen </w:t>
      </w:r>
      <w:r w:rsidR="00065606" w:rsidRPr="00500E55">
        <w:rPr>
          <w:rFonts w:ascii="PT Serif" w:hAnsi="PT Serif"/>
          <w:sz w:val="20"/>
          <w:szCs w:val="20"/>
        </w:rPr>
        <w:t>because of</w:t>
      </w:r>
      <w:r w:rsidR="00BE778F" w:rsidRPr="00500E55">
        <w:rPr>
          <w:rFonts w:ascii="PT Serif" w:hAnsi="PT Serif"/>
          <w:sz w:val="20"/>
          <w:szCs w:val="20"/>
        </w:rPr>
        <w:t xml:space="preserve"> mistaken identity. </w:t>
      </w:r>
      <w:ins w:id="29" w:author="Chouvenc,Thomas" w:date="2024-03-01T09:48:00Z">
        <w:r w:rsidR="00D91D3C">
          <w:rPr>
            <w:rFonts w:ascii="PT Serif" w:hAnsi="PT Serif"/>
            <w:sz w:val="20"/>
            <w:szCs w:val="20"/>
          </w:rPr>
          <w:t>Conversely, in the case of strong pheromone signal, and</w:t>
        </w:r>
      </w:ins>
      <w:del w:id="30" w:author="Chouvenc,Thomas" w:date="2024-03-01T09:48:00Z">
        <w:r w:rsidR="002F7278" w:rsidRPr="00500E55" w:rsidDel="00D91D3C">
          <w:rPr>
            <w:rFonts w:ascii="PT Serif" w:hAnsi="PT Serif"/>
            <w:sz w:val="20"/>
            <w:szCs w:val="20"/>
          </w:rPr>
          <w:delText>A</w:delText>
        </w:r>
      </w:del>
      <w:ins w:id="31" w:author="Chouvenc,Thomas" w:date="2024-03-01T09:48:00Z">
        <w:r w:rsidR="00D91D3C">
          <w:rPr>
            <w:rFonts w:ascii="PT Serif" w:hAnsi="PT Serif"/>
            <w:sz w:val="20"/>
            <w:szCs w:val="20"/>
          </w:rPr>
          <w:t xml:space="preserve"> a</w:t>
        </w:r>
      </w:ins>
      <w:r w:rsidR="002F7278" w:rsidRPr="00500E55">
        <w:rPr>
          <w:rFonts w:ascii="PT Serif" w:hAnsi="PT Serif"/>
          <w:sz w:val="20"/>
          <w:szCs w:val="20"/>
        </w:rPr>
        <w:t>s the</w:t>
      </w:r>
      <w:r w:rsidR="00BE778F" w:rsidRPr="00500E55">
        <w:rPr>
          <w:rFonts w:ascii="PT Serif" w:hAnsi="PT Serif"/>
          <w:sz w:val="20"/>
          <w:szCs w:val="20"/>
        </w:rPr>
        <w:t xml:space="preserve"> sex role is fixed </w:t>
      </w:r>
      <w:r w:rsidR="002F7278" w:rsidRPr="00500E55">
        <w:rPr>
          <w:rFonts w:ascii="PT Serif" w:hAnsi="PT Serif"/>
          <w:sz w:val="20"/>
          <w:szCs w:val="20"/>
        </w:rPr>
        <w:t>(</w:t>
      </w:r>
      <w:r w:rsidR="00BE778F" w:rsidRPr="00500E55">
        <w:rPr>
          <w:rFonts w:ascii="PT Serif" w:hAnsi="PT Serif"/>
          <w:sz w:val="20"/>
          <w:szCs w:val="20"/>
        </w:rPr>
        <w:t>females do not follow males</w:t>
      </w:r>
      <w:r w:rsidR="002F7278" w:rsidRPr="00500E55">
        <w:rPr>
          <w:rFonts w:ascii="PT Serif" w:hAnsi="PT Serif"/>
          <w:sz w:val="20"/>
          <w:szCs w:val="20"/>
        </w:rPr>
        <w:t>)</w:t>
      </w:r>
      <w:r w:rsidR="00BE778F" w:rsidRPr="00500E55">
        <w:rPr>
          <w:rFonts w:ascii="PT Serif" w:hAnsi="PT Serif"/>
          <w:sz w:val="20"/>
          <w:szCs w:val="20"/>
        </w:rPr>
        <w:t xml:space="preserve"> </w:t>
      </w:r>
      <w:r w:rsidR="001B5CD2" w:rsidRPr="00500E55">
        <w:rPr>
          <w:rFonts w:ascii="PT Serif" w:hAnsi="PT Serif"/>
          <w:sz w:val="20"/>
          <w:szCs w:val="20"/>
        </w:rPr>
        <w:fldChar w:fldCharType="begin"/>
      </w:r>
      <w:r w:rsidR="00EC4CC4">
        <w:rPr>
          <w:rFonts w:ascii="PT Serif" w:hAnsi="PT Serif"/>
          <w:sz w:val="20"/>
          <w:szCs w:val="20"/>
        </w:rPr>
        <w:instrText xml:space="preserve"> ADDIN ZOTERO_ITEM CSL_CITATION {"citationID":"yIVkrEiD","properties":{"formattedCitation":"[11,13]","plainCitation":"[11,13]","noteIndex":0},"citationItems":[{"id":15212,"uris":["http://zotero.org/users/9949769/items/GBFB9XH3"],"itemData":{"id":15212,"type":"article-journal","abstract":"Recent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W."}],"issued":{"date-parts":[["2022",11,15]]}}},{"id":4051,"uris":["http://zotero.org/users/9949769/items/A286KV9E"],"itemData":{"id":4051,"type":"article-journal","abstract":"After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1B5CD2" w:rsidRPr="00500E55">
        <w:rPr>
          <w:rFonts w:ascii="PT Serif" w:hAnsi="PT Serif"/>
          <w:sz w:val="20"/>
          <w:szCs w:val="20"/>
        </w:rPr>
        <w:fldChar w:fldCharType="separate"/>
      </w:r>
      <w:r w:rsidR="00E916BB" w:rsidRPr="00E916BB">
        <w:rPr>
          <w:rFonts w:ascii="PT Serif" w:hAnsi="PT Serif"/>
          <w:sz w:val="20"/>
        </w:rPr>
        <w:t>[11,13]</w:t>
      </w:r>
      <w:r w:rsidR="001B5CD2" w:rsidRPr="00500E55">
        <w:rPr>
          <w:rFonts w:ascii="PT Serif" w:hAnsi="PT Serif"/>
          <w:sz w:val="20"/>
          <w:szCs w:val="20"/>
        </w:rPr>
        <w:fldChar w:fldCharType="end"/>
      </w:r>
      <w:r w:rsidR="002F7278" w:rsidRPr="00500E55">
        <w:rPr>
          <w:rFonts w:ascii="PT Serif" w:hAnsi="PT Serif"/>
          <w:sz w:val="20"/>
          <w:szCs w:val="20"/>
        </w:rPr>
        <w:t>,</w:t>
      </w:r>
      <w:r w:rsidR="00BE778F" w:rsidRPr="00500E55">
        <w:rPr>
          <w:rFonts w:ascii="PT Serif" w:hAnsi="PT Serif"/>
          <w:sz w:val="20"/>
          <w:szCs w:val="20"/>
        </w:rPr>
        <w:t xml:space="preserve"> female-female tandem runs</w:t>
      </w:r>
      <w:ins w:id="32" w:author="Chouvenc,Thomas" w:date="2024-03-01T09:49:00Z">
        <w:r w:rsidR="00D91D3C">
          <w:rPr>
            <w:rFonts w:ascii="PT Serif" w:hAnsi="PT Serif"/>
            <w:sz w:val="20"/>
            <w:szCs w:val="20"/>
          </w:rPr>
          <w:t xml:space="preserve"> may</w:t>
        </w:r>
      </w:ins>
      <w:r w:rsidR="002F7278" w:rsidRPr="00500E55">
        <w:rPr>
          <w:rFonts w:ascii="PT Serif" w:hAnsi="PT Serif"/>
          <w:sz w:val="20"/>
          <w:szCs w:val="20"/>
        </w:rPr>
        <w:t xml:space="preserve"> initiate after</w:t>
      </w:r>
      <w:r w:rsidR="00BE778F" w:rsidRPr="00500E55">
        <w:rPr>
          <w:rFonts w:ascii="PT Serif" w:hAnsi="PT Serif"/>
          <w:sz w:val="20"/>
          <w:szCs w:val="20"/>
        </w:rPr>
        <w:t xml:space="preserve"> one female </w:t>
      </w:r>
      <w:commentRangeStart w:id="33"/>
      <w:r w:rsidR="00A252AB" w:rsidRPr="00500E55">
        <w:rPr>
          <w:rFonts w:ascii="PT Serif" w:hAnsi="PT Serif"/>
          <w:sz w:val="20"/>
          <w:szCs w:val="20"/>
        </w:rPr>
        <w:t>change</w:t>
      </w:r>
      <w:r w:rsidR="00EC4CC4">
        <w:rPr>
          <w:rFonts w:ascii="PT Serif" w:hAnsi="PT Serif"/>
          <w:sz w:val="20"/>
          <w:szCs w:val="20"/>
        </w:rPr>
        <w:t>s</w:t>
      </w:r>
      <w:r w:rsidR="00A252AB" w:rsidRPr="00500E55">
        <w:rPr>
          <w:rFonts w:ascii="PT Serif" w:hAnsi="PT Serif"/>
          <w:sz w:val="20"/>
          <w:szCs w:val="20"/>
        </w:rPr>
        <w:t xml:space="preserve"> sex role in advance</w:t>
      </w:r>
      <w:ins w:id="34" w:author="Chouvenc,Thomas" w:date="2024-03-01T09:49:00Z">
        <w:r w:rsidR="00D91D3C">
          <w:rPr>
            <w:rFonts w:ascii="PT Serif" w:hAnsi="PT Serif"/>
            <w:sz w:val="20"/>
            <w:szCs w:val="20"/>
          </w:rPr>
          <w:t xml:space="preserve"> when not approached by males</w:t>
        </w:r>
      </w:ins>
      <w:r w:rsidR="00A252AB" w:rsidRPr="00500E55">
        <w:rPr>
          <w:rFonts w:ascii="PT Serif" w:hAnsi="PT Serif"/>
          <w:sz w:val="20"/>
          <w:szCs w:val="20"/>
        </w:rPr>
        <w:t xml:space="preserve">. </w:t>
      </w:r>
      <w:commentRangeEnd w:id="33"/>
      <w:r w:rsidR="00D91D3C">
        <w:rPr>
          <w:rStyle w:val="CommentReference"/>
        </w:rPr>
        <w:commentReference w:id="33"/>
      </w:r>
      <w:r w:rsidR="00A252AB" w:rsidRPr="00500E55">
        <w:rPr>
          <w:rFonts w:ascii="PT Serif" w:hAnsi="PT Serif"/>
          <w:sz w:val="20"/>
          <w:szCs w:val="20"/>
        </w:rPr>
        <w:t xml:space="preserve">In this situation, </w:t>
      </w:r>
      <w:r w:rsidR="00EC4CC4">
        <w:rPr>
          <w:rFonts w:ascii="PT Serif" w:hAnsi="PT Serif"/>
          <w:sz w:val="20"/>
          <w:szCs w:val="20"/>
        </w:rPr>
        <w:t xml:space="preserve">the </w:t>
      </w:r>
      <w:r w:rsidR="00A252AB" w:rsidRPr="00500E55">
        <w:rPr>
          <w:rFonts w:ascii="PT Serif" w:hAnsi="PT Serif"/>
          <w:sz w:val="20"/>
          <w:szCs w:val="20"/>
        </w:rPr>
        <w:t xml:space="preserve">sex pheromones of females </w:t>
      </w:r>
      <w:r w:rsidR="00EC4CC4">
        <w:rPr>
          <w:rFonts w:ascii="PT Serif" w:hAnsi="PT Serif"/>
          <w:sz w:val="20"/>
          <w:szCs w:val="20"/>
        </w:rPr>
        <w:t>instead</w:t>
      </w:r>
      <w:r w:rsidR="00A252AB" w:rsidRPr="00500E55">
        <w:rPr>
          <w:rFonts w:ascii="PT Serif" w:hAnsi="PT Serif"/>
          <w:sz w:val="20"/>
          <w:szCs w:val="20"/>
        </w:rPr>
        <w:t xml:space="preserve"> facilitate same-sex tandems because females can easily follow another female.</w:t>
      </w:r>
    </w:p>
    <w:p w14:paraId="6465E247" w14:textId="28F5F8DC"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In this study, we compared the </w:t>
      </w:r>
      <w:proofErr w:type="gramStart"/>
      <w:r w:rsidRPr="00500E55">
        <w:rPr>
          <w:rFonts w:ascii="PT Serif" w:hAnsi="PT Serif"/>
          <w:sz w:val="20"/>
          <w:szCs w:val="20"/>
        </w:rPr>
        <w:t>same-sex</w:t>
      </w:r>
      <w:proofErr w:type="gramEnd"/>
      <w:r w:rsidRPr="00500E55">
        <w:rPr>
          <w:rFonts w:ascii="PT Serif" w:hAnsi="PT Serif"/>
          <w:sz w:val="20"/>
          <w:szCs w:val="20"/>
        </w:rPr>
        <w:t xml:space="preserve">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ins w:id="35" w:author="Chouvenc,Thomas" w:date="2024-03-01T09:50:00Z">
        <w:r w:rsidR="00D91D3C">
          <w:rPr>
            <w:rFonts w:ascii="PT Serif" w:hAnsi="PT Serif"/>
            <w:sz w:val="20"/>
            <w:szCs w:val="20"/>
          </w:rPr>
          <w:t>(</w:t>
        </w:r>
      </w:ins>
      <w:proofErr w:type="spellStart"/>
      <w:r w:rsidR="00F36172" w:rsidRPr="00F36172">
        <w:rPr>
          <w:rFonts w:ascii="PT Serif" w:hAnsi="PT Serif"/>
          <w:sz w:val="20"/>
          <w:szCs w:val="20"/>
        </w:rPr>
        <w:t>Wasmann</w:t>
      </w:r>
      <w:proofErr w:type="spellEnd"/>
      <w:ins w:id="36" w:author="Chouvenc,Thomas" w:date="2024-03-01T09:51:00Z">
        <w:r w:rsidR="00D91D3C">
          <w:rPr>
            <w:rFonts w:ascii="PT Serif" w:hAnsi="PT Serif"/>
            <w:sz w:val="20"/>
            <w:szCs w:val="20"/>
          </w:rPr>
          <w:t>)</w:t>
        </w:r>
      </w:ins>
      <w:r w:rsidRPr="00500E55">
        <w:rPr>
          <w:rFonts w:ascii="PT Serif" w:hAnsi="PT Serif"/>
          <w:sz w:val="20"/>
          <w:szCs w:val="20"/>
        </w:rPr>
        <w:t>. These two species share the same chemical for sex</w:t>
      </w:r>
      <w:r w:rsidR="00EC4CC4">
        <w:rPr>
          <w:rFonts w:ascii="PT Serif" w:hAnsi="PT Serif"/>
          <w:sz w:val="20"/>
          <w:szCs w:val="20"/>
        </w:rPr>
        <w:t>-</w:t>
      </w:r>
      <w:r w:rsidRPr="00500E55">
        <w:rPr>
          <w:rFonts w:ascii="PT Serif" w:hAnsi="PT Serif"/>
          <w:sz w:val="20"/>
          <w:szCs w:val="20"/>
        </w:rPr>
        <w:t>pairing pheromones</w:t>
      </w:r>
      <w:ins w:id="37" w:author="Chouvenc,Thomas" w:date="2024-03-01T09:51:00Z">
        <w:r w:rsidR="00D91D3C">
          <w:rPr>
            <w:rFonts w:ascii="PT Serif" w:hAnsi="PT Serif"/>
            <w:sz w:val="20"/>
            <w:szCs w:val="20"/>
          </w:rPr>
          <w:t xml:space="preserve"> (</w:t>
        </w:r>
        <w:r w:rsidR="00D91D3C" w:rsidRPr="00D91D3C">
          <w:rPr>
            <w:rFonts w:ascii="PT Serif" w:hAnsi="PT Serif"/>
            <w:sz w:val="20"/>
            <w:szCs w:val="20"/>
          </w:rPr>
          <w:t>(3Z,6Z,8E)-dodeca-3,6,8-trien-1-ol</w:t>
        </w:r>
      </w:ins>
      <w:ins w:id="38" w:author="Chouvenc,Thomas" w:date="2024-03-01T09:52:00Z">
        <w:r w:rsidR="00D91D3C">
          <w:rPr>
            <w:rFonts w:ascii="PT Serif" w:hAnsi="PT Serif"/>
            <w:sz w:val="20"/>
            <w:szCs w:val="20"/>
          </w:rPr>
          <w:t>) produced by female tergal glands</w:t>
        </w:r>
      </w:ins>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EC4CC4">
        <w:rPr>
          <w:rFonts w:ascii="PT Serif" w:hAnsi="PT Serif"/>
          <w:sz w:val="20"/>
          <w:szCs w:val="20"/>
        </w:rPr>
        <w:instrText xml:space="preserve"> ADDIN ZOTERO_ITEM CSL_CITATION {"citationID":"qptk1ddQ","properties":{"formattedCitation":"[14]","plainCitation":"[14]","noteIndex":0},"citationItems":[{"id":10696,"uris":["http://zotero.org/users/9949769/items/42R7J467","http://zotero.org/users/9949769/items/FD6EKPXK"],"itemData":{"id":10696,"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w:t>
      </w:r>
      <w:del w:id="39" w:author="Chouvenc,Thomas" w:date="2024-03-01T09:52:00Z">
        <w:r w:rsidR="00EB4AE7" w:rsidRPr="00500E55" w:rsidDel="00D91D3C">
          <w:rPr>
            <w:rFonts w:ascii="PT Serif" w:hAnsi="PT Serif"/>
            <w:sz w:val="20"/>
            <w:szCs w:val="20"/>
          </w:rPr>
          <w:delText xml:space="preserve">can </w:delText>
        </w:r>
      </w:del>
      <w:ins w:id="40" w:author="Chouvenc,Thomas" w:date="2024-03-01T09:52:00Z">
        <w:r w:rsidR="00D91D3C">
          <w:rPr>
            <w:rFonts w:ascii="PT Serif" w:hAnsi="PT Serif"/>
            <w:sz w:val="20"/>
            <w:szCs w:val="20"/>
          </w:rPr>
          <w:t>were previously observed</w:t>
        </w:r>
        <w:r w:rsidR="00D91D3C" w:rsidRPr="00500E55">
          <w:rPr>
            <w:rFonts w:ascii="PT Serif" w:hAnsi="PT Serif"/>
            <w:sz w:val="20"/>
            <w:szCs w:val="20"/>
          </w:rPr>
          <w:t xml:space="preserve"> </w:t>
        </w:r>
      </w:ins>
      <w:r w:rsidR="00EB4AE7" w:rsidRPr="00500E55">
        <w:rPr>
          <w:rFonts w:ascii="PT Serif" w:hAnsi="PT Serif"/>
          <w:sz w:val="20"/>
          <w:szCs w:val="20"/>
        </w:rPr>
        <w:t>form</w:t>
      </w:r>
      <w:ins w:id="41" w:author="Chouvenc,Thomas" w:date="2024-03-01T09:52:00Z">
        <w:r w:rsidR="00D91D3C">
          <w:rPr>
            <w:rFonts w:ascii="PT Serif" w:hAnsi="PT Serif"/>
            <w:sz w:val="20"/>
            <w:szCs w:val="20"/>
          </w:rPr>
          <w:t>ing</w:t>
        </w:r>
      </w:ins>
      <w:r w:rsidR="00EB4AE7" w:rsidRPr="00500E55">
        <w:rPr>
          <w:rFonts w:ascii="PT Serif" w:hAnsi="PT Serif"/>
          <w:sz w:val="20"/>
          <w:szCs w:val="20"/>
        </w:rPr>
        <w:t xml:space="preserve"> </w:t>
      </w:r>
      <w:r w:rsidR="005E1A25" w:rsidRPr="00500E55">
        <w:rPr>
          <w:rFonts w:ascii="PT Serif" w:hAnsi="PT Serif"/>
          <w:sz w:val="20"/>
          <w:szCs w:val="20"/>
        </w:rPr>
        <w:t xml:space="preserve">heterosexual tandem runs </w:t>
      </w:r>
      <w:r w:rsidR="005E1A25" w:rsidRPr="00500E55">
        <w:rPr>
          <w:rFonts w:ascii="PT Serif" w:hAnsi="PT Serif"/>
          <w:sz w:val="20"/>
          <w:szCs w:val="20"/>
        </w:rPr>
        <w:fldChar w:fldCharType="begin"/>
      </w:r>
      <w:r w:rsidR="00EC4CC4">
        <w:rPr>
          <w:rFonts w:ascii="PT Serif" w:hAnsi="PT Serif"/>
          <w:sz w:val="20"/>
          <w:szCs w:val="20"/>
        </w:rPr>
        <w:instrText xml:space="preserve"> ADDIN ZOTERO_ITEM CSL_CITATION {"citationID":"jFiATX1U","properties":{"formattedCitation":"[15,16]","plainCitation":"[15,16]","noteIndex":0},"citationItems":[{"id":1992,"uris":["http://zotero.org/users/9949769/items/D4U8UB5Z"],"itemData":{"id":1992,"type":"article-journal","abstract":"While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EC4CC4">
        <w:rPr>
          <w:rFonts w:ascii="PT Serif" w:hAnsi="PT Serif"/>
          <w:sz w:val="20"/>
          <w:szCs w:val="20"/>
        </w:rPr>
        <w:t>differs</w:t>
      </w:r>
      <w:r w:rsidRPr="00500E55">
        <w:rPr>
          <w:rFonts w:ascii="PT Serif" w:hAnsi="PT Serif"/>
          <w:sz w:val="20"/>
          <w:szCs w:val="20"/>
        </w:rPr>
        <w:t xml:space="preserve"> between these two species, where </w:t>
      </w:r>
      <w:r w:rsidRPr="00500E55">
        <w:rPr>
          <w:rFonts w:ascii="PT Serif" w:hAnsi="PT Serif"/>
          <w:i/>
          <w:iCs/>
          <w:sz w:val="20"/>
          <w:szCs w:val="20"/>
        </w:rPr>
        <w:t>C. formosanus</w:t>
      </w:r>
      <w:r w:rsidRPr="00500E55">
        <w:rPr>
          <w:rFonts w:ascii="PT Serif" w:hAnsi="PT Serif"/>
          <w:sz w:val="20"/>
          <w:szCs w:val="20"/>
        </w:rPr>
        <w:t xml:space="preserve"> </w:t>
      </w:r>
      <w:del w:id="42" w:author="Chouvenc,Thomas" w:date="2024-03-01T09:53:00Z">
        <w:r w:rsidRPr="00500E55" w:rsidDel="00D91D3C">
          <w:rPr>
            <w:rFonts w:ascii="PT Serif" w:hAnsi="PT Serif"/>
            <w:sz w:val="20"/>
            <w:szCs w:val="20"/>
          </w:rPr>
          <w:delText xml:space="preserve">has </w:delText>
        </w:r>
      </w:del>
      <w:ins w:id="43" w:author="Chouvenc,Thomas" w:date="2024-03-01T09:53:00Z">
        <w:r w:rsidR="00D91D3C">
          <w:rPr>
            <w:rFonts w:ascii="PT Serif" w:hAnsi="PT Serif"/>
            <w:sz w:val="20"/>
            <w:szCs w:val="20"/>
          </w:rPr>
          <w:t>females produce</w:t>
        </w:r>
        <w:r w:rsidR="00D91D3C" w:rsidRPr="00500E55">
          <w:rPr>
            <w:rFonts w:ascii="PT Serif" w:hAnsi="PT Serif"/>
            <w:sz w:val="20"/>
            <w:szCs w:val="20"/>
          </w:rPr>
          <w:t xml:space="preserve"> </w:t>
        </w:r>
      </w:ins>
      <w:r w:rsidR="00EC4CC4">
        <w:rPr>
          <w:rFonts w:ascii="PT Serif" w:hAnsi="PT Serif"/>
          <w:sz w:val="20"/>
          <w:szCs w:val="20"/>
        </w:rPr>
        <w:t>ten</w:t>
      </w:r>
      <w:r w:rsidRPr="00500E55">
        <w:rPr>
          <w:rFonts w:ascii="PT Serif" w:hAnsi="PT Serif"/>
          <w:sz w:val="20"/>
          <w:szCs w:val="20"/>
        </w:rPr>
        <w:t xml:space="preserve">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ins w:id="44" w:author="Chouvenc,Thomas" w:date="2024-03-01T09:53:00Z">
        <w:r w:rsidR="00D91D3C">
          <w:rPr>
            <w:rFonts w:ascii="PT Serif" w:hAnsi="PT Serif"/>
            <w:sz w:val="20"/>
            <w:szCs w:val="20"/>
          </w:rPr>
          <w:t xml:space="preserve"> females</w:t>
        </w:r>
      </w:ins>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EC4CC4">
        <w:rPr>
          <w:rFonts w:ascii="PT Serif" w:hAnsi="PT Serif"/>
          <w:sz w:val="20"/>
          <w:szCs w:val="20"/>
        </w:rPr>
        <w:instrText xml:space="preserve"> ADDIN ZOTERO_ITEM CSL_CITATION {"citationID":"DlWQWdk9","properties":{"formattedCitation":"[14]","plainCitation":"[14]","noteIndex":0},"citationItems":[{"id":10696,"uris":["http://zotero.org/users/9949769/items/42R7J467","http://zotero.org/users/9949769/items/FD6EKPXK"],"itemData":{"id":10696,"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Therefore, we </w:t>
      </w:r>
      <w:ins w:id="45" w:author="Chouvenc,Thomas" w:date="2024-03-01T09:53:00Z">
        <w:r w:rsidR="00D91D3C">
          <w:rPr>
            <w:rFonts w:ascii="PT Serif" w:hAnsi="PT Serif"/>
            <w:sz w:val="20"/>
            <w:szCs w:val="20"/>
          </w:rPr>
          <w:t xml:space="preserve">here </w:t>
        </w:r>
      </w:ins>
      <w:del w:id="46" w:author="Chouvenc,Thomas" w:date="2024-03-01T09:53:00Z">
        <w:r w:rsidRPr="00500E55" w:rsidDel="00D91D3C">
          <w:rPr>
            <w:rFonts w:ascii="PT Serif" w:hAnsi="PT Serif"/>
            <w:sz w:val="20"/>
            <w:szCs w:val="20"/>
          </w:rPr>
          <w:delText xml:space="preserve">predict </w:delText>
        </w:r>
      </w:del>
      <w:ins w:id="47" w:author="Chouvenc,Thomas" w:date="2024-03-01T09:53:00Z">
        <w:r w:rsidR="00D91D3C">
          <w:rPr>
            <w:rFonts w:ascii="PT Serif" w:hAnsi="PT Serif"/>
            <w:sz w:val="20"/>
            <w:szCs w:val="20"/>
          </w:rPr>
          <w:t>expect</w:t>
        </w:r>
        <w:r w:rsidR="00D91D3C" w:rsidRPr="00500E55">
          <w:rPr>
            <w:rFonts w:ascii="PT Serif" w:hAnsi="PT Serif"/>
            <w:sz w:val="20"/>
            <w:szCs w:val="20"/>
          </w:rPr>
          <w:t xml:space="preserve"> </w:t>
        </w:r>
      </w:ins>
      <w:r w:rsidRPr="00500E55">
        <w:rPr>
          <w:rFonts w:ascii="PT Serif" w:hAnsi="PT Serif"/>
          <w:sz w:val="20"/>
          <w:szCs w:val="20"/>
        </w:rPr>
        <w:t xml:space="preserve">that male-male tandem </w:t>
      </w:r>
      <w:del w:id="48" w:author="Chouvenc,Thomas" w:date="2024-03-01T09:53:00Z">
        <w:r w:rsidRPr="00500E55" w:rsidDel="00D91D3C">
          <w:rPr>
            <w:rFonts w:ascii="PT Serif" w:hAnsi="PT Serif"/>
            <w:sz w:val="20"/>
            <w:szCs w:val="20"/>
          </w:rPr>
          <w:delText xml:space="preserve">is </w:delText>
        </w:r>
      </w:del>
      <w:ins w:id="49" w:author="Chouvenc,Thomas" w:date="2024-03-01T09:53:00Z">
        <w:r w:rsidR="00D91D3C">
          <w:rPr>
            <w:rFonts w:ascii="PT Serif" w:hAnsi="PT Serif"/>
            <w:sz w:val="20"/>
            <w:szCs w:val="20"/>
          </w:rPr>
          <w:t>should be</w:t>
        </w:r>
        <w:r w:rsidR="00D91D3C" w:rsidRPr="00500E55">
          <w:rPr>
            <w:rFonts w:ascii="PT Serif" w:hAnsi="PT Serif"/>
            <w:sz w:val="20"/>
            <w:szCs w:val="20"/>
          </w:rPr>
          <w:t xml:space="preserve"> </w:t>
        </w:r>
      </w:ins>
      <w:r w:rsidRPr="00500E55">
        <w:rPr>
          <w:rFonts w:ascii="PT Serif" w:hAnsi="PT Serif"/>
          <w:sz w:val="20"/>
          <w:szCs w:val="20"/>
        </w:rPr>
        <w:t xml:space="preserve">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w:t>
      </w:r>
      <w:del w:id="50" w:author="Chouvenc,Thomas" w:date="2024-03-01T09:54:00Z">
        <w:r w:rsidRPr="00500E55" w:rsidDel="00D91D3C">
          <w:rPr>
            <w:rFonts w:ascii="PT Serif" w:hAnsi="PT Serif"/>
            <w:sz w:val="20"/>
            <w:szCs w:val="20"/>
          </w:rPr>
          <w:delText xml:space="preserve">is </w:delText>
        </w:r>
      </w:del>
      <w:ins w:id="51" w:author="Chouvenc,Thomas" w:date="2024-03-01T09:54:00Z">
        <w:r w:rsidR="00D91D3C">
          <w:rPr>
            <w:rFonts w:ascii="PT Serif" w:hAnsi="PT Serif"/>
            <w:sz w:val="20"/>
            <w:szCs w:val="20"/>
          </w:rPr>
          <w:t>should be</w:t>
        </w:r>
        <w:r w:rsidR="00D91D3C" w:rsidRPr="00500E55">
          <w:rPr>
            <w:rFonts w:ascii="PT Serif" w:hAnsi="PT Serif"/>
            <w:sz w:val="20"/>
            <w:szCs w:val="20"/>
          </w:rPr>
          <w:t xml:space="preserve"> </w:t>
        </w:r>
      </w:ins>
      <w:r w:rsidRPr="00500E55">
        <w:rPr>
          <w:rFonts w:ascii="PT Serif" w:hAnsi="PT Serif"/>
          <w:sz w:val="20"/>
          <w:szCs w:val="20"/>
        </w:rPr>
        <w:t xml:space="preserve">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 xml:space="preserve">C. </w:t>
      </w:r>
      <w:commentRangeStart w:id="52"/>
      <w:r w:rsidR="005E1A25" w:rsidRPr="00500E55">
        <w:rPr>
          <w:rFonts w:ascii="PT Serif" w:hAnsi="PT Serif"/>
          <w:i/>
          <w:iCs/>
          <w:sz w:val="20"/>
          <w:szCs w:val="20"/>
        </w:rPr>
        <w:t>gestroi</w:t>
      </w:r>
      <w:commentRangeEnd w:id="52"/>
      <w:r w:rsidR="00E0687E">
        <w:rPr>
          <w:rStyle w:val="CommentReference"/>
        </w:rPr>
        <w:commentReference w:id="52"/>
      </w:r>
      <w:r w:rsidRPr="00500E55">
        <w:rPr>
          <w:rFonts w:ascii="PT Serif" w:hAnsi="PT Serif"/>
          <w:sz w:val="20"/>
          <w:szCs w:val="20"/>
        </w:rPr>
        <w:t>.</w:t>
      </w:r>
      <w:r w:rsidR="00E916BB">
        <w:rPr>
          <w:rFonts w:ascii="PT Serif" w:hAnsi="PT Serif"/>
          <w:sz w:val="20"/>
          <w:szCs w:val="20"/>
        </w:rPr>
        <w:t xml:space="preserve"> </w:t>
      </w:r>
      <w:del w:id="53" w:author="Chouvenc,Thomas" w:date="2024-03-01T09:55:00Z">
        <w:r w:rsidR="00E916BB" w:rsidDel="00D91D3C">
          <w:rPr>
            <w:rFonts w:ascii="PT Serif" w:hAnsi="PT Serif"/>
            <w:sz w:val="20"/>
            <w:szCs w:val="20"/>
          </w:rPr>
          <w:delText>Furthermore</w:delText>
        </w:r>
      </w:del>
      <w:ins w:id="54" w:author="Chouvenc,Thomas" w:date="2024-03-01T09:55:00Z">
        <w:r w:rsidR="00D91D3C">
          <w:rPr>
            <w:rFonts w:ascii="PT Serif" w:hAnsi="PT Serif"/>
            <w:sz w:val="20"/>
            <w:szCs w:val="20"/>
          </w:rPr>
          <w:t>Finally</w:t>
        </w:r>
      </w:ins>
      <w:r w:rsidR="00E916BB">
        <w:rPr>
          <w:rFonts w:ascii="PT Serif" w:hAnsi="PT Serif"/>
          <w:sz w:val="20"/>
          <w:szCs w:val="20"/>
        </w:rPr>
        <w:t xml:space="preserve">, when a pair is separated during </w:t>
      </w:r>
      <w:r w:rsidR="00EC4CC4">
        <w:rPr>
          <w:rFonts w:ascii="PT Serif" w:hAnsi="PT Serif"/>
          <w:sz w:val="20"/>
          <w:szCs w:val="20"/>
        </w:rPr>
        <w:t xml:space="preserve">a </w:t>
      </w:r>
      <w:r w:rsidR="00E916BB">
        <w:rPr>
          <w:rFonts w:ascii="PT Serif" w:hAnsi="PT Serif"/>
          <w:sz w:val="20"/>
          <w:szCs w:val="20"/>
        </w:rPr>
        <w:t xml:space="preserve">heterosexual </w:t>
      </w:r>
      <w:commentRangeStart w:id="55"/>
      <w:r w:rsidR="00E916BB">
        <w:rPr>
          <w:rFonts w:ascii="PT Serif" w:hAnsi="PT Serif"/>
          <w:sz w:val="20"/>
          <w:szCs w:val="20"/>
        </w:rPr>
        <w:t>tandem run</w:t>
      </w:r>
      <w:commentRangeEnd w:id="55"/>
      <w:r w:rsidR="00523845">
        <w:rPr>
          <w:rStyle w:val="CommentReference"/>
        </w:rPr>
        <w:commentReference w:id="55"/>
      </w:r>
      <w:r w:rsidR="00E916BB">
        <w:rPr>
          <w:rFonts w:ascii="PT Serif" w:hAnsi="PT Serif"/>
          <w:sz w:val="20"/>
          <w:szCs w:val="20"/>
        </w:rPr>
        <w:t xml:space="preserve">, </w:t>
      </w:r>
      <w:ins w:id="56" w:author="Chouvenc,Thomas" w:date="2024-03-01T09:55:00Z">
        <w:r w:rsidR="00D91D3C">
          <w:rPr>
            <w:rFonts w:ascii="PT Serif" w:hAnsi="PT Serif"/>
            <w:sz w:val="20"/>
            <w:szCs w:val="20"/>
          </w:rPr>
          <w:t>sexual polyethism is displayed</w:t>
        </w:r>
      </w:ins>
      <w:ins w:id="57" w:author="Chouvenc,Thomas" w:date="2024-03-01T09:56:00Z">
        <w:r w:rsidR="00D14CA8">
          <w:rPr>
            <w:rFonts w:ascii="PT Serif" w:hAnsi="PT Serif"/>
            <w:sz w:val="20"/>
            <w:szCs w:val="20"/>
          </w:rPr>
          <w:t xml:space="preserve"> in both species</w:t>
        </w:r>
      </w:ins>
      <w:ins w:id="58" w:author="Chouvenc,Thomas" w:date="2024-03-01T09:55:00Z">
        <w:r w:rsidR="00D91D3C">
          <w:rPr>
            <w:rFonts w:ascii="PT Serif" w:hAnsi="PT Serif"/>
            <w:sz w:val="20"/>
            <w:szCs w:val="20"/>
          </w:rPr>
          <w:t xml:space="preserve">, with </w:t>
        </w:r>
      </w:ins>
      <w:r w:rsidR="00E916BB">
        <w:rPr>
          <w:rFonts w:ascii="PT Serif" w:hAnsi="PT Serif"/>
          <w:sz w:val="20"/>
          <w:szCs w:val="20"/>
        </w:rPr>
        <w:t>females paus</w:t>
      </w:r>
      <w:ins w:id="59" w:author="Chouvenc,Thomas" w:date="2024-03-01T09:55:00Z">
        <w:r w:rsidR="00D91D3C">
          <w:rPr>
            <w:rFonts w:ascii="PT Serif" w:hAnsi="PT Serif"/>
            <w:sz w:val="20"/>
            <w:szCs w:val="20"/>
          </w:rPr>
          <w:t>ing</w:t>
        </w:r>
      </w:ins>
      <w:del w:id="60" w:author="Chouvenc,Thomas" w:date="2024-03-01T09:55:00Z">
        <w:r w:rsidR="00E916BB" w:rsidDel="00D91D3C">
          <w:rPr>
            <w:rFonts w:ascii="PT Serif" w:hAnsi="PT Serif"/>
            <w:sz w:val="20"/>
            <w:szCs w:val="20"/>
          </w:rPr>
          <w:delText>e</w:delText>
        </w:r>
      </w:del>
      <w:r w:rsidR="00E916BB">
        <w:rPr>
          <w:rFonts w:ascii="PT Serif" w:hAnsi="PT Serif"/>
          <w:sz w:val="20"/>
          <w:szCs w:val="20"/>
        </w:rPr>
        <w:t xml:space="preserve"> to wait for males, while males move around to search for females</w:t>
      </w:r>
      <w:ins w:id="61" w:author="Chouvenc,Thomas" w:date="2024-03-01T09:56:00Z">
        <w:r w:rsidR="00D14CA8">
          <w:rPr>
            <w:rFonts w:ascii="PT Serif" w:hAnsi="PT Serif"/>
            <w:sz w:val="20"/>
            <w:szCs w:val="20"/>
          </w:rPr>
          <w:t>.</w:t>
        </w:r>
      </w:ins>
      <w:r w:rsidR="00E916BB">
        <w:rPr>
          <w:rFonts w:ascii="PT Serif" w:hAnsi="PT Serif"/>
          <w:sz w:val="20"/>
          <w:szCs w:val="20"/>
        </w:rPr>
        <w:t xml:space="preserve"> </w:t>
      </w:r>
      <w:del w:id="62" w:author="Chouvenc,Thomas" w:date="2024-03-01T09:56:00Z">
        <w:r w:rsidR="00E916BB" w:rsidDel="00D14CA8">
          <w:rPr>
            <w:rFonts w:ascii="PT Serif" w:hAnsi="PT Serif"/>
            <w:sz w:val="20"/>
            <w:szCs w:val="20"/>
          </w:rPr>
          <w:delText xml:space="preserve">in both species </w:delText>
        </w:r>
      </w:del>
      <w:r w:rsidR="00E916BB">
        <w:rPr>
          <w:rFonts w:ascii="PT Serif" w:hAnsi="PT Serif"/>
          <w:sz w:val="20"/>
          <w:szCs w:val="20"/>
        </w:rPr>
        <w:fldChar w:fldCharType="begin"/>
      </w:r>
      <w:r w:rsidR="00EC4CC4">
        <w:rPr>
          <w:rFonts w:ascii="PT Serif" w:hAnsi="PT Serif"/>
          <w:sz w:val="20"/>
          <w:szCs w:val="20"/>
        </w:rPr>
        <w:instrText xml:space="preserve"> ADDIN ZOTERO_ITEM CSL_CITATION {"citationID":"4eh4F5ck","properties":{"formattedCitation":"[17,18]","plainCitation":"[17,18]","noteIndex":0},"citationItems":[{"id":3748,"uris":["http://zotero.org/users/9949769/items/8NTY2R6I"],"itemData":{"id":3748,"type":"article-journal","abstract":"How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xml:space="preserve">. We </w:t>
      </w:r>
      <w:ins w:id="63" w:author="Chouvenc,Thomas" w:date="2024-03-01T09:56:00Z">
        <w:r w:rsidR="00D14CA8">
          <w:rPr>
            <w:rFonts w:ascii="PT Serif" w:hAnsi="PT Serif"/>
            <w:sz w:val="20"/>
            <w:szCs w:val="20"/>
          </w:rPr>
          <w:t xml:space="preserve">therefore </w:t>
        </w:r>
      </w:ins>
      <w:ins w:id="64" w:author="Chouvenc,Thomas" w:date="2024-03-01T10:04:00Z">
        <w:r w:rsidR="00D14CA8">
          <w:rPr>
            <w:rFonts w:ascii="PT Serif" w:hAnsi="PT Serif"/>
            <w:sz w:val="20"/>
            <w:szCs w:val="20"/>
          </w:rPr>
          <w:t xml:space="preserve">also </w:t>
        </w:r>
      </w:ins>
      <w:del w:id="65" w:author="Chouvenc,Thomas" w:date="2024-03-01T10:04:00Z">
        <w:r w:rsidR="00E916BB" w:rsidDel="00D14CA8">
          <w:rPr>
            <w:rFonts w:ascii="PT Serif" w:hAnsi="PT Serif"/>
            <w:sz w:val="20"/>
            <w:szCs w:val="20"/>
          </w:rPr>
          <w:delText xml:space="preserve">tested </w:delText>
        </w:r>
      </w:del>
      <w:ins w:id="66" w:author="Chouvenc,Thomas" w:date="2024-03-01T10:04:00Z">
        <w:r w:rsidR="00D14CA8">
          <w:rPr>
            <w:rFonts w:ascii="PT Serif" w:hAnsi="PT Serif"/>
            <w:sz w:val="20"/>
            <w:szCs w:val="20"/>
          </w:rPr>
          <w:t xml:space="preserve">investigated </w:t>
        </w:r>
      </w:ins>
      <w:r w:rsidR="00E916BB">
        <w:rPr>
          <w:rFonts w:ascii="PT Serif" w:hAnsi="PT Serif"/>
          <w:sz w:val="20"/>
          <w:szCs w:val="20"/>
        </w:rPr>
        <w:t xml:space="preserve">if </w:t>
      </w:r>
      <w:ins w:id="67" w:author="Chouvenc,Thomas" w:date="2024-03-01T09:57:00Z">
        <w:r w:rsidR="00D14CA8">
          <w:rPr>
            <w:rFonts w:ascii="PT Serif" w:hAnsi="PT Serif"/>
            <w:sz w:val="20"/>
            <w:szCs w:val="20"/>
          </w:rPr>
          <w:t xml:space="preserve">an individual could </w:t>
        </w:r>
        <w:commentRangeStart w:id="68"/>
        <w:r w:rsidR="00D14CA8">
          <w:rPr>
            <w:rFonts w:ascii="PT Serif" w:hAnsi="PT Serif"/>
            <w:sz w:val="20"/>
            <w:szCs w:val="20"/>
          </w:rPr>
          <w:t>display</w:t>
        </w:r>
      </w:ins>
      <w:commentRangeEnd w:id="68"/>
      <w:r w:rsidR="00523845">
        <w:rPr>
          <w:rStyle w:val="CommentReference"/>
        </w:rPr>
        <w:commentReference w:id="68"/>
      </w:r>
      <w:ins w:id="69" w:author="Chouvenc,Thomas" w:date="2024-03-01T09:57:00Z">
        <w:r w:rsidR="00D14CA8">
          <w:rPr>
            <w:rFonts w:ascii="PT Serif" w:hAnsi="PT Serif"/>
            <w:sz w:val="20"/>
            <w:szCs w:val="20"/>
          </w:rPr>
          <w:t xml:space="preserve"> the typica</w:t>
        </w:r>
      </w:ins>
      <w:ins w:id="70" w:author="Chouvenc,Thomas" w:date="2024-03-01T09:58:00Z">
        <w:r w:rsidR="00D14CA8">
          <w:rPr>
            <w:rFonts w:ascii="PT Serif" w:hAnsi="PT Serif"/>
            <w:sz w:val="20"/>
            <w:szCs w:val="20"/>
          </w:rPr>
          <w:t xml:space="preserve">l behavior of the opposite sex </w:t>
        </w:r>
      </w:ins>
      <w:del w:id="71" w:author="Chouvenc,Thomas" w:date="2024-03-01T09:58:00Z">
        <w:r w:rsidR="00E916BB" w:rsidDel="00D14CA8">
          <w:rPr>
            <w:rFonts w:ascii="PT Serif" w:hAnsi="PT Serif"/>
            <w:sz w:val="20"/>
            <w:szCs w:val="20"/>
          </w:rPr>
          <w:delText>they c</w:delText>
        </w:r>
        <w:r w:rsidR="00EC4CC4" w:rsidDel="00D14CA8">
          <w:rPr>
            <w:rFonts w:ascii="PT Serif" w:hAnsi="PT Serif"/>
            <w:sz w:val="20"/>
            <w:szCs w:val="20"/>
          </w:rPr>
          <w:delText>ould</w:delText>
        </w:r>
        <w:r w:rsidR="00E916BB" w:rsidDel="00D14CA8">
          <w:rPr>
            <w:rFonts w:ascii="PT Serif" w:hAnsi="PT Serif"/>
            <w:sz w:val="20"/>
            <w:szCs w:val="20"/>
          </w:rPr>
          <w:delText xml:space="preserve"> play </w:delText>
        </w:r>
        <w:r w:rsidR="00EC4CC4" w:rsidDel="00D14CA8">
          <w:rPr>
            <w:rFonts w:ascii="PT Serif" w:hAnsi="PT Serif"/>
            <w:sz w:val="20"/>
            <w:szCs w:val="20"/>
          </w:rPr>
          <w:delText>the</w:delText>
        </w:r>
        <w:r w:rsidR="00E916BB" w:rsidDel="00D14CA8">
          <w:rPr>
            <w:rFonts w:ascii="PT Serif" w:hAnsi="PT Serif"/>
            <w:sz w:val="20"/>
            <w:szCs w:val="20"/>
          </w:rPr>
          <w:delText xml:space="preserve"> role of different sex</w:delText>
        </w:r>
        <w:r w:rsidR="00EC4CC4" w:rsidDel="00D14CA8">
          <w:rPr>
            <w:rFonts w:ascii="PT Serif" w:hAnsi="PT Serif"/>
            <w:sz w:val="20"/>
            <w:szCs w:val="20"/>
          </w:rPr>
          <w:delText>es</w:delText>
        </w:r>
      </w:del>
      <w:r w:rsidR="00E916BB">
        <w:rPr>
          <w:rFonts w:ascii="PT Serif" w:hAnsi="PT Serif"/>
          <w:sz w:val="20"/>
          <w:szCs w:val="20"/>
        </w:rPr>
        <w:t xml:space="preserve"> in</w:t>
      </w:r>
      <w:ins w:id="72" w:author="Chouvenc,Thomas" w:date="2024-03-01T10:04:00Z">
        <w:r w:rsidR="00D14CA8">
          <w:rPr>
            <w:rFonts w:ascii="PT Serif" w:hAnsi="PT Serif"/>
            <w:sz w:val="20"/>
            <w:szCs w:val="20"/>
          </w:rPr>
          <w:t xml:space="preserve"> </w:t>
        </w:r>
        <w:del w:id="73" w:author="Sang Bin Lee" w:date="2024-03-01T10:55:00Z">
          <w:r w:rsidR="00D14CA8" w:rsidDel="00523845">
            <w:rPr>
              <w:rFonts w:ascii="PT Serif" w:hAnsi="PT Serif"/>
              <w:sz w:val="20"/>
              <w:szCs w:val="20"/>
            </w:rPr>
            <w:delText>interupted</w:delText>
          </w:r>
        </w:del>
      </w:ins>
      <w:ins w:id="74" w:author="Sang Bin Lee" w:date="2024-03-01T10:55:00Z">
        <w:r w:rsidR="00523845">
          <w:rPr>
            <w:rFonts w:ascii="PT Serif" w:hAnsi="PT Serif"/>
            <w:sz w:val="20"/>
            <w:szCs w:val="20"/>
          </w:rPr>
          <w:t>interrupted</w:t>
        </w:r>
      </w:ins>
      <w:r w:rsidR="00E916BB">
        <w:rPr>
          <w:rFonts w:ascii="PT Serif" w:hAnsi="PT Serif"/>
          <w:sz w:val="20"/>
          <w:szCs w:val="20"/>
        </w:rPr>
        <w:t xml:space="preserve"> same-sex tandem runs.</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1BB1FF6B"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 xml:space="preserve">Termites and </w:t>
      </w:r>
      <w:r w:rsidR="00EC4CC4">
        <w:rPr>
          <w:rFonts w:ascii="PT Serif" w:hAnsi="PT Serif" w:cs="Times New Roman"/>
          <w:i/>
          <w:iCs/>
          <w:sz w:val="20"/>
          <w:szCs w:val="20"/>
        </w:rPr>
        <w:t>Experimental A</w:t>
      </w:r>
      <w:r w:rsidRPr="00500E55">
        <w:rPr>
          <w:rFonts w:ascii="PT Serif" w:hAnsi="PT Serif" w:cs="Times New Roman"/>
          <w:i/>
          <w:iCs/>
          <w:sz w:val="20"/>
          <w:szCs w:val="20"/>
        </w:rPr>
        <w:t>rena</w:t>
      </w:r>
      <w:r w:rsidRPr="00500E55">
        <w:rPr>
          <w:rFonts w:ascii="PT Serif" w:hAnsi="PT Serif" w:cs="Times New Roman"/>
          <w:sz w:val="20"/>
          <w:szCs w:val="20"/>
        </w:rPr>
        <w:t xml:space="preserve"> </w:t>
      </w:r>
    </w:p>
    <w:p w14:paraId="0C431B59" w14:textId="78898541"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We collected alates using a light-trapping system</w:t>
      </w:r>
      <w:ins w:id="75" w:author="Chouvenc,Thomas" w:date="2024-03-01T10:05:00Z">
        <w:r w:rsidR="00D14CA8">
          <w:rPr>
            <w:rFonts w:ascii="PT Serif" w:hAnsi="PT Serif" w:cs="Times New Roman"/>
            <w:sz w:val="20"/>
            <w:szCs w:val="20"/>
          </w:rPr>
          <w:t xml:space="preserve"> [</w:t>
        </w:r>
        <w:commentRangeStart w:id="76"/>
        <w:r w:rsidR="00D14CA8">
          <w:rPr>
            <w:rFonts w:ascii="PT Serif" w:hAnsi="PT Serif" w:cs="Times New Roman"/>
            <w:sz w:val="20"/>
            <w:szCs w:val="20"/>
          </w:rPr>
          <w:t>ref]</w:t>
        </w:r>
      </w:ins>
      <w:r w:rsidRPr="00500E55">
        <w:rPr>
          <w:rFonts w:ascii="PT Serif" w:hAnsi="PT Serif" w:cs="Times New Roman"/>
          <w:sz w:val="20"/>
          <w:szCs w:val="20"/>
        </w:rPr>
        <w:t xml:space="preserve"> </w:t>
      </w:r>
      <w:commentRangeEnd w:id="76"/>
      <w:r w:rsidR="00D14CA8">
        <w:rPr>
          <w:rStyle w:val="CommentReference"/>
        </w:rPr>
        <w:commentReference w:id="76"/>
      </w:r>
      <w:r w:rsidRPr="00500E55">
        <w:rPr>
          <w:rFonts w:ascii="PT Serif" w:hAnsi="PT Serif" w:cs="Times New Roman"/>
          <w:sz w:val="20"/>
          <w:szCs w:val="20"/>
        </w:rPr>
        <w:t xml:space="preserve">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All </w:t>
      </w:r>
      <w:proofErr w:type="gramStart"/>
      <w:r w:rsidRPr="00500E55">
        <w:rPr>
          <w:rFonts w:ascii="PT Serif" w:hAnsi="PT Serif" w:cs="Times New Roman"/>
          <w:sz w:val="20"/>
          <w:szCs w:val="20"/>
        </w:rPr>
        <w:t>alates</w:t>
      </w:r>
      <w:proofErr w:type="gramEnd"/>
      <w:r w:rsidRPr="00500E55">
        <w:rPr>
          <w:rFonts w:ascii="PT Serif" w:hAnsi="PT Serif" w:cs="Times New Roman"/>
          <w:sz w:val="20"/>
          <w:szCs w:val="20"/>
        </w:rPr>
        <w:t xml:space="preserve"> were collected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w:t>
      </w:r>
      <w:r w:rsidR="00EC4CC4">
        <w:rPr>
          <w:rFonts w:ascii="PT Serif" w:hAnsi="PT Serif" w:cs="Times New Roman"/>
          <w:sz w:val="20"/>
          <w:szCs w:val="20"/>
        </w:rPr>
        <w:t>with</w:t>
      </w:r>
      <w:r w:rsidR="008E1A7A" w:rsidRPr="00500E55">
        <w:rPr>
          <w:rFonts w:ascii="PT Serif" w:hAnsi="PT Serif" w:cs="Times New Roman"/>
          <w:sz w:val="20"/>
          <w:szCs w:val="20"/>
        </w:rPr>
        <w:t xml:space="preserve"> tandem runs. After inducing shedding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Each individual was used only once.</w:t>
      </w:r>
    </w:p>
    <w:p w14:paraId="3F5CD246" w14:textId="4126973D"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w:t>
      </w:r>
      <w:r w:rsidR="00EC4CC4">
        <w:rPr>
          <w:rFonts w:ascii="PT Serif" w:hAnsi="PT Serif" w:cs="Times New Roman"/>
          <w:sz w:val="20"/>
          <w:szCs w:val="20"/>
        </w:rPr>
        <w:t>made of</w:t>
      </w:r>
      <w:r w:rsidRPr="00500E55">
        <w:rPr>
          <w:rFonts w:ascii="PT Serif" w:hAnsi="PT Serif" w:cs="Times New Roman"/>
          <w:sz w:val="20"/>
          <w:szCs w:val="20"/>
        </w:rPr>
        <w:t xml:space="preserve">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t>
      </w:r>
      <w:r w:rsidR="00EC4CC4">
        <w:rPr>
          <w:rFonts w:ascii="PT Serif" w:hAnsi="PT Serif" w:cs="Times New Roman"/>
          <w:sz w:val="20"/>
          <w:szCs w:val="20"/>
        </w:rPr>
        <w:t xml:space="preserve">filled </w:t>
      </w:r>
      <w:r w:rsidRPr="00500E55">
        <w:rPr>
          <w:rFonts w:ascii="PT Serif" w:hAnsi="PT Serif" w:cs="Times New Roman"/>
          <w:sz w:val="20"/>
          <w:szCs w:val="20"/>
        </w:rPr>
        <w:t>with moistened plaster. The Petri dish had a clear lid during observations. A video camera</w:t>
      </w:r>
      <w:r w:rsidR="002508CE" w:rsidRPr="00500E55">
        <w:rPr>
          <w:rFonts w:ascii="PT Serif" w:hAnsi="PT Serif" w:cs="Times New Roman"/>
          <w:sz w:val="20"/>
          <w:szCs w:val="20"/>
        </w:rPr>
        <w:t xml:space="preserve"> (</w:t>
      </w:r>
      <w:ins w:id="77" w:author="Sang Bin Lee" w:date="2024-03-01T10:59:00Z">
        <w:r w:rsidR="00523845">
          <w:rPr>
            <w:rFonts w:ascii="PT Serif" w:hAnsi="PT Serif" w:cs="Times New Roman"/>
            <w:color w:val="FF0000"/>
            <w:sz w:val="20"/>
            <w:szCs w:val="20"/>
          </w:rPr>
          <w:t>HC</w:t>
        </w:r>
      </w:ins>
      <w:ins w:id="78" w:author="Sang Bin Lee" w:date="2024-03-02T03:40:00Z">
        <w:r w:rsidR="00B72A5B">
          <w:rPr>
            <w:rFonts w:ascii="PT Serif" w:hAnsi="PT Serif" w:cs="Times New Roman"/>
            <w:color w:val="FF0000"/>
            <w:sz w:val="20"/>
            <w:szCs w:val="20"/>
          </w:rPr>
          <w:t>-</w:t>
        </w:r>
      </w:ins>
      <w:ins w:id="79" w:author="Sang Bin Lee" w:date="2024-03-01T10:59:00Z">
        <w:r w:rsidR="00523845">
          <w:rPr>
            <w:rFonts w:ascii="PT Serif" w:hAnsi="PT Serif" w:cs="Times New Roman"/>
            <w:color w:val="FF0000"/>
            <w:sz w:val="20"/>
            <w:szCs w:val="20"/>
          </w:rPr>
          <w:t>V770, Panasonic, Osaka, Japan</w:t>
        </w:r>
      </w:ins>
      <w:del w:id="80" w:author="Sang Bin Lee" w:date="2024-03-01T10:59:00Z">
        <w:r w:rsidR="002508CE" w:rsidRPr="00500E55" w:rsidDel="00523845">
          <w:rPr>
            <w:rFonts w:ascii="PT Serif" w:hAnsi="PT Serif" w:cs="Times New Roman"/>
            <w:color w:val="FF0000"/>
            <w:sz w:val="20"/>
            <w:szCs w:val="20"/>
          </w:rPr>
          <w:delText>XXX</w:delText>
        </w:r>
        <w:r w:rsidR="002508CE" w:rsidRPr="00500E55" w:rsidDel="00523845">
          <w:rPr>
            <w:rFonts w:ascii="PT Serif" w:hAnsi="PT Serif" w:cs="Times New Roman"/>
            <w:sz w:val="20"/>
            <w:szCs w:val="20"/>
          </w:rPr>
          <w:delText>)</w:delText>
        </w:r>
      </w:del>
      <w:r w:rsidRPr="00500E55">
        <w:rPr>
          <w:rFonts w:ascii="PT Serif" w:hAnsi="PT Serif" w:cs="Times New Roman"/>
          <w:sz w:val="20"/>
          <w:szCs w:val="20"/>
        </w:rPr>
        <w:t xml:space="preserve"> above the arena was 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w:t>
      </w:r>
      <w:r w:rsidR="00EC4CC4">
        <w:rPr>
          <w:rFonts w:ascii="PT Serif" w:hAnsi="PT Serif" w:cs="Times New Roman"/>
          <w:sz w:val="20"/>
          <w:szCs w:val="20"/>
        </w:rPr>
        <w:t>W</w:t>
      </w:r>
      <w:r w:rsidR="004111BC" w:rsidRPr="00500E55">
        <w:rPr>
          <w:rFonts w:ascii="PT Serif" w:hAnsi="PT Serif" w:cs="Times New Roman"/>
          <w:sz w:val="20"/>
          <w:szCs w:val="20"/>
        </w:rPr>
        <w:t xml:space="preserve">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EC4CC4">
        <w:rPr>
          <w:rFonts w:ascii="PT Serif" w:hAnsi="PT Serif" w:cs="Times New Roman"/>
          <w:sz w:val="20"/>
          <w:szCs w:val="20"/>
        </w:rPr>
        <w:t>,</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w:t>
      </w:r>
      <w:r w:rsidR="00EC4CC4">
        <w:rPr>
          <w:rFonts w:ascii="PT Serif" w:hAnsi="PT Serif" w:cs="Times New Roman"/>
          <w:sz w:val="20"/>
          <w:szCs w:val="20"/>
        </w:rPr>
        <w:t>s</w:t>
      </w:r>
      <w:r w:rsidRPr="00500E55">
        <w:rPr>
          <w:rFonts w:ascii="PT Serif" w:hAnsi="PT Serif" w:cs="Times New Roman"/>
          <w:sz w:val="20"/>
          <w:szCs w:val="20"/>
        </w:rPr>
        <w:t xml:space="preserve"> using the video-tracking system UMATracker </w:t>
      </w:r>
      <w:r w:rsidR="002508CE"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{"citationID":"r6c5V9n0","properties":{"formattedCitation":"[19]","plainCitation":"[19]","noteIndex":0},"citationItems":[{"id":4873,"uris":["http://zotero.org/users/9949769/items/SW86GF54"],"itemData":{"id":4873,"type":"article-journal","abstract":"Image-based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E916BB" w:rsidRPr="00E916BB">
        <w:rPr>
          <w:rFonts w:ascii="PT Serif" w:hAnsi="PT Serif"/>
          <w:sz w:val="20"/>
        </w:rPr>
        <w:t>[19]</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proofErr w:type="gramStart"/>
      <w:r w:rsidR="008E1A7A" w:rsidRPr="00500E55">
        <w:rPr>
          <w:rFonts w:ascii="PT Serif" w:hAnsi="PT Serif" w:cs="Times New Roman"/>
          <w:sz w:val="20"/>
          <w:szCs w:val="20"/>
        </w:rPr>
        <w:t>down</w:t>
      </w:r>
      <w:r w:rsidR="00EC4CC4">
        <w:rPr>
          <w:rFonts w:ascii="PT Serif" w:hAnsi="PT Serif" w:cs="Times New Roman"/>
          <w:sz w:val="20"/>
          <w:szCs w:val="20"/>
        </w:rPr>
        <w:t>-</w:t>
      </w:r>
      <w:r w:rsidR="008E1A7A" w:rsidRPr="00500E55">
        <w:rPr>
          <w:rFonts w:ascii="PT Serif" w:hAnsi="PT Serif" w:cs="Times New Roman"/>
          <w:sz w:val="20"/>
          <w:szCs w:val="20"/>
        </w:rPr>
        <w:t>sampled</w:t>
      </w:r>
      <w:proofErr w:type="gramEnd"/>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w:t>
      </w:r>
      <w:r w:rsidR="00EC4CC4">
        <w:rPr>
          <w:rFonts w:ascii="PT Serif" w:hAnsi="PT Serif" w:cs="Times New Roman"/>
          <w:sz w:val="20"/>
          <w:szCs w:val="20"/>
        </w:rPr>
        <w:t xml:space="preserve">the </w:t>
      </w:r>
      <w:r w:rsidR="008E1A7A" w:rsidRPr="00500E55">
        <w:rPr>
          <w:rFonts w:ascii="PT Serif" w:hAnsi="PT Serif" w:cs="Times New Roman"/>
          <w:sz w:val="20"/>
          <w:szCs w:val="20"/>
        </w:rPr>
        <w:t>dish and body length of two termites in pixel</w:t>
      </w:r>
      <w:r w:rsidR="00EC4CC4">
        <w:rPr>
          <w:rFonts w:ascii="PT Serif" w:hAnsi="PT Serif" w:cs="Times New Roman"/>
          <w:sz w:val="20"/>
          <w:szCs w:val="20"/>
        </w:rPr>
        <w:t>s</w:t>
      </w:r>
      <w:r w:rsidR="008E1A7A" w:rsidRPr="00500E55">
        <w:rPr>
          <w:rFonts w:ascii="PT Serif" w:hAnsi="PT Serif" w:cs="Times New Roman"/>
          <w:sz w:val="20"/>
          <w:szCs w:val="20"/>
        </w:rPr>
        <w:t xml:space="preserve"> for each video using a </w:t>
      </w:r>
      <w:r w:rsidR="00EC4CC4">
        <w:rPr>
          <w:rFonts w:ascii="PT Serif" w:hAnsi="PT Serif" w:cs="Times New Roman"/>
          <w:sz w:val="20"/>
          <w:szCs w:val="20"/>
        </w:rPr>
        <w:t>P</w:t>
      </w:r>
      <w:r w:rsidR="008E1A7A" w:rsidRPr="00500E55">
        <w:rPr>
          <w:rFonts w:ascii="PT Serif" w:hAnsi="PT Serif" w:cs="Times New Roman"/>
          <w:sz w:val="20"/>
          <w:szCs w:val="20"/>
        </w:rPr>
        <w:t xml:space="preserve">ython </w:t>
      </w:r>
      <w:r w:rsidR="008E1A7A" w:rsidRPr="00DC5C7D">
        <w:rPr>
          <w:rFonts w:ascii="PT Serif" w:hAnsi="PT Serif" w:cs="Times New Roman"/>
          <w:sz w:val="20"/>
          <w:szCs w:val="20"/>
        </w:rPr>
        <w:t>program</w:t>
      </w:r>
      <w:r w:rsidR="00EC4CC4">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t>Tandem analysis</w:t>
      </w:r>
    </w:p>
    <w:p w14:paraId="0CF6D468" w14:textId="7A72F632" w:rsidR="005C14C2" w:rsidRPr="00500E55" w:rsidRDefault="004111BC" w:rsidP="005C14C2">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lastRenderedPageBreak/>
        <w:t>To compare the duration of tandem run</w:t>
      </w:r>
      <w:r w:rsidR="00EC4CC4">
        <w:rPr>
          <w:rFonts w:ascii="PT Serif" w:hAnsi="PT Serif" w:cs="Times New Roman"/>
          <w:sz w:val="20"/>
          <w:szCs w:val="20"/>
        </w:rPr>
        <w:t>s</w:t>
      </w:r>
      <w:r w:rsidRPr="00500E55">
        <w:rPr>
          <w:rFonts w:ascii="PT Serif" w:hAnsi="PT Serif" w:cs="Times New Roman"/>
          <w:sz w:val="20"/>
          <w:szCs w:val="20"/>
        </w:rPr>
        <w:t xml:space="preserve">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{"citationID":"wuhWUHTg","properties":{"formattedCitation":"[20]","plainCitation":"[20]","noteIndex":0},"citationItems":[{"id":11697,"uris":["http://zotero.org/users/9949769/items/NVD4IYHC"],"itemData":{"id":11697,"type":"article-journal","abstract":"Behavioral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sidRPr="00500E55">
        <w:rPr>
          <w:rFonts w:ascii="PT Serif" w:hAnsi="PT Serif" w:cs="Times New Roman"/>
          <w:sz w:val="20"/>
          <w:szCs w:val="20"/>
        </w:rPr>
        <w:fldChar w:fldCharType="separate"/>
      </w:r>
      <w:r w:rsidR="00E916BB" w:rsidRPr="00E916BB">
        <w:rPr>
          <w:rFonts w:ascii="PT Serif" w:hAnsi="PT Serif"/>
          <w:sz w:val="20"/>
        </w:rPr>
        <w:t>[20]</w:t>
      </w:r>
      <w:r w:rsidR="005C14C2"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and using other complex definitions (e.g., </w:t>
      </w:r>
      <w:r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{"citationID":"RjU5EwBV","properties":{"formattedCitation":"[16\\uc0\\u8211{}18]","plainCitation":"[16–18]","noteIndex":0},"citationItems":[{"id":13545,"uris":["http://zotero.org/users/9949769/items/4Y2IM8RW"],"itemData":{"id":13545,"type":"article-journal","abstract":"In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C."}],"issued":{"date-parts":[["2021"]]}}},{"id":3748,"uris":["http://zotero.org/users/9949769/items/8NTY2R6I"],"itemData":{"id":3748,"type":"article-journal","abstract":"How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cs="Times New Roman"/>
          <w:sz w:val="20"/>
        </w:rPr>
        <w:t>[16–18]</w:t>
      </w:r>
      <w:r w:rsidRPr="00500E55">
        <w:rPr>
          <w:rFonts w:ascii="PT Serif" w:hAnsi="PT Serif" w:cs="Times New Roman"/>
          <w:sz w:val="20"/>
          <w:szCs w:val="20"/>
        </w:rPr>
        <w:fldChar w:fldCharType="end"/>
      </w:r>
      <w:r w:rsidR="005C14C2" w:rsidRPr="00500E55">
        <w:rPr>
          <w:rFonts w:ascii="PT Serif" w:hAnsi="PT Serif" w:cs="Times New Roman"/>
          <w:sz w:val="20"/>
          <w:szCs w:val="20"/>
        </w:rPr>
        <w:t>) did not change the conclusion</w:t>
      </w:r>
      <w:r w:rsidRPr="00500E55">
        <w:rPr>
          <w:rFonts w:ascii="PT Serif" w:hAnsi="PT Serif" w:cs="Times New Roman"/>
          <w:sz w:val="20"/>
          <w:szCs w:val="20"/>
        </w:rPr>
        <w:t>.</w:t>
      </w:r>
      <w:r w:rsidR="005C14C2" w:rsidRPr="00500E55">
        <w:rPr>
          <w:rFonts w:ascii="PT Serif" w:hAnsi="PT Serif" w:cs="Times New Roman"/>
          <w:sz w:val="20"/>
          <w:szCs w:val="20"/>
        </w:rPr>
        <w:t xml:space="preserve"> We did not count short interactions (&lt; 5 seconds) as tandem runs</w:t>
      </w:r>
      <w:r w:rsidR="00C7552A" w:rsidRPr="00500E55">
        <w:rPr>
          <w:rFonts w:ascii="PT Serif" w:hAnsi="PT Serif" w:cs="Times New Roman"/>
          <w:sz w:val="20"/>
          <w:szCs w:val="20"/>
        </w:rPr>
        <w:t xml:space="preserve"> and</w:t>
      </w:r>
      <w:r w:rsidR="005C14C2" w:rsidRPr="00500E55">
        <w:rPr>
          <w:rFonts w:ascii="PT Serif" w:hAnsi="PT Serif" w:cs="Times New Roman"/>
          <w:sz w:val="20"/>
          <w:szCs w:val="20"/>
        </w:rPr>
        <w:t xml:space="preserve"> </w:t>
      </w:r>
      <w:r w:rsidR="00EC4CC4">
        <w:rPr>
          <w:rFonts w:ascii="PT Serif" w:hAnsi="PT Serif" w:cs="Times New Roman"/>
          <w:sz w:val="20"/>
          <w:szCs w:val="20"/>
        </w:rPr>
        <w:t>short</w:t>
      </w:r>
      <w:r w:rsidR="005C14C2" w:rsidRPr="00500E55">
        <w:rPr>
          <w:rFonts w:ascii="PT Serif" w:hAnsi="PT Serif" w:cs="Times New Roman"/>
          <w:sz w:val="20"/>
          <w:szCs w:val="20"/>
        </w:rPr>
        <w:t xml:space="preserve"> separation</w:t>
      </w:r>
      <w:r w:rsidR="00EC4CC4">
        <w:rPr>
          <w:rFonts w:ascii="PT Serif" w:hAnsi="PT Serif" w:cs="Times New Roman"/>
          <w:sz w:val="20"/>
          <w:szCs w:val="20"/>
        </w:rPr>
        <w:t>s</w:t>
      </w:r>
      <w:r w:rsidR="005C14C2" w:rsidRPr="00500E55">
        <w:rPr>
          <w:rFonts w:ascii="PT Serif" w:hAnsi="PT Serif" w:cs="Times New Roman"/>
          <w:sz w:val="20"/>
          <w:szCs w:val="20"/>
        </w:rPr>
        <w:t xml:space="preserve"> (&lt; 2 seconds)</w:t>
      </w:r>
      <w:r w:rsidR="00C7552A" w:rsidRPr="00500E55">
        <w:rPr>
          <w:rFonts w:ascii="PT Serif" w:hAnsi="PT Serif" w:cs="Times New Roman"/>
          <w:sz w:val="20"/>
          <w:szCs w:val="20"/>
        </w:rPr>
        <w:t xml:space="preserve"> during tandem as interruptions</w:t>
      </w:r>
      <w:r w:rsidR="005C14C2" w:rsidRPr="00500E55">
        <w:rPr>
          <w:rFonts w:ascii="PT Serif" w:hAnsi="PT Serif" w:cs="Times New Roman"/>
          <w:sz w:val="20"/>
          <w:szCs w:val="20"/>
        </w:rPr>
        <w:t>.</w:t>
      </w:r>
    </w:p>
    <w:p w14:paraId="6E98D998" w14:textId="77777777" w:rsidR="00EC4CC4"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runs between species and combinations, w</w:t>
      </w:r>
      <w:r w:rsidR="006E4B58" w:rsidRPr="00500E55">
        <w:rPr>
          <w:rFonts w:ascii="PT Serif" w:hAnsi="PT Serif" w:cs="Times New Roman"/>
          <w:sz w:val="20"/>
          <w:szCs w:val="20"/>
        </w:rPr>
        <w:t xml:space="preserve">e </w:t>
      </w:r>
      <w:r w:rsidRPr="00500E55">
        <w:rPr>
          <w:rFonts w:ascii="PT Serif" w:hAnsi="PT Serif" w:cs="Times New Roman"/>
          <w:sz w:val="20"/>
          <w:szCs w:val="20"/>
        </w:rPr>
        <w:t xml:space="preserve">used mixed-effects Cox models [coxme() function in the coxme package in R </w:t>
      </w:r>
      <w:r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{"citationID":"60XPBRUq","properties":{"formattedCitation":"[21]","plainCitation":"[21]","noteIndex":0},"citationItems":[{"id":12692,"uris":["http://zotero.org/users/9949769/items/53IW2YM9"],"itemData":{"id":12692,"type":"software","title":"coxme: mixed effects Cox models","URL":"https://cran.r-project.org/package= coxme.","version":"2.2-18","author":[{"family":"Therneau","given":"T. M."}],"accessed":{"date-parts":[["2022",10,17]]},"issued":{"date-parts":[["2015"]]}}}],"schema":"https://github.com/citation-style-language/schema/raw/master/csl-citation.json"} </w:instrText>
      </w:r>
      <w:r w:rsidRPr="00500E55">
        <w:rPr>
          <w:rFonts w:ascii="PT Serif" w:hAnsi="PT Serif" w:cs="Times New Roman"/>
          <w:sz w:val="20"/>
          <w:szCs w:val="20"/>
        </w:rPr>
        <w:fldChar w:fldCharType="separate"/>
      </w:r>
      <w:r w:rsidR="00E916BB" w:rsidRPr="00E916BB">
        <w:rPr>
          <w:rFonts w:ascii="PT Serif" w:hAnsi="PT Serif"/>
          <w:sz w:val="20"/>
        </w:rPr>
        <w:t>[21]</w:t>
      </w:r>
      <w:r w:rsidRPr="00500E55">
        <w:rPr>
          <w:rFonts w:ascii="PT Serif" w:hAnsi="PT Serif" w:cs="Times New Roman"/>
          <w:sz w:val="20"/>
          <w:szCs w:val="20"/>
        </w:rPr>
        <w:fldChar w:fldCharType="end"/>
      </w:r>
      <w:r w:rsidRPr="00500E55">
        <w:rPr>
          <w:rFonts w:ascii="PT Serif" w:hAnsi="PT Serif" w:cs="Times New Roman"/>
          <w:sz w:val="20"/>
          <w:szCs w:val="20"/>
        </w:rPr>
        <w:t xml:space="preserve">], with pair combination (or species) treated as a fixed effect and each </w:t>
      </w:r>
      <w:r w:rsidR="00EC4CC4">
        <w:rPr>
          <w:rFonts w:ascii="PT Serif" w:hAnsi="PT Serif" w:cs="Times New Roman"/>
          <w:sz w:val="20"/>
          <w:szCs w:val="20"/>
        </w:rPr>
        <w:t>pair id</w:t>
      </w:r>
      <w:r w:rsidRPr="00500E55">
        <w:rPr>
          <w:rFonts w:ascii="PT Serif" w:hAnsi="PT Serif" w:cs="Times New Roman"/>
          <w:sz w:val="20"/>
          <w:szCs w:val="20"/>
        </w:rPr>
        <w:t xml:space="preserve"> as a random effect. We compared the durations between species for each combination (heterosexual,</w:t>
      </w:r>
      <w:r w:rsidR="00EC4CC4">
        <w:rPr>
          <w:rFonts w:ascii="PT Serif" w:hAnsi="PT Serif" w:cs="Times New Roman"/>
          <w:sz w:val="20"/>
          <w:szCs w:val="20"/>
        </w:rPr>
        <w:t xml:space="preserve"> </w:t>
      </w:r>
      <w:r w:rsidRPr="00500E55">
        <w:rPr>
          <w:rFonts w:ascii="PT Serif" w:hAnsi="PT Serif" w:cs="Times New Roman"/>
          <w:sz w:val="20"/>
          <w:szCs w:val="20"/>
        </w:rPr>
        <w:t>female–female, or</w:t>
      </w:r>
      <w:r w:rsidR="00EC4CC4">
        <w:rPr>
          <w:rFonts w:ascii="PT Serif" w:hAnsi="PT Serif" w:cs="Times New Roman"/>
          <w:sz w:val="20"/>
          <w:szCs w:val="20"/>
        </w:rPr>
        <w:t xml:space="preserve"> </w:t>
      </w:r>
      <w:r w:rsidRPr="00500E55">
        <w:rPr>
          <w:rFonts w:ascii="PT Serif" w:hAnsi="PT Serif" w:cs="Times New Roman"/>
          <w:sz w:val="20"/>
          <w:szCs w:val="20"/>
        </w:rPr>
        <w:t xml:space="preserve">male–male) and among combinations for each species separately. We also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w:t>
      </w:r>
      <w:r w:rsidR="00EC4CC4">
        <w:rPr>
          <w:rFonts w:ascii="PT Serif" w:hAnsi="PT Serif" w:cs="Times New Roman"/>
          <w:sz w:val="20"/>
          <w:szCs w:val="20"/>
        </w:rPr>
        <w:t>in</w:t>
      </w:r>
      <w:r w:rsidR="006E4B58" w:rsidRPr="00500E55">
        <w:rPr>
          <w:rFonts w:ascii="PT Serif" w:hAnsi="PT Serif" w:cs="Times New Roman"/>
          <w:sz w:val="20"/>
          <w:szCs w:val="20"/>
        </w:rPr>
        <w:t xml:space="preserve"> tandem runs across different pair</w:t>
      </w:r>
      <w:r w:rsidR="00EC4CC4">
        <w:rPr>
          <w:rFonts w:ascii="PT Serif" w:hAnsi="PT Serif" w:cs="Times New Roman"/>
          <w:sz w:val="20"/>
          <w:szCs w:val="20"/>
        </w:rPr>
        <w:t>ing</w:t>
      </w:r>
      <w:r w:rsidR="006E4B58" w:rsidRPr="00500E55">
        <w:rPr>
          <w:rFonts w:ascii="PT Serif" w:hAnsi="PT Serif" w:cs="Times New Roman"/>
          <w:sz w:val="20"/>
          <w:szCs w:val="20"/>
        </w:rPr>
        <w:t xml:space="preserve"> combinations</w:t>
      </w:r>
      <w:r w:rsidRPr="00500E55">
        <w:rPr>
          <w:rFonts w:ascii="PT Serif" w:hAnsi="PT Serif" w:cs="Times New Roman"/>
          <w:sz w:val="20"/>
          <w:szCs w:val="20"/>
        </w:rPr>
        <w:t xml:space="preserve"> (or species)</w:t>
      </w:r>
      <w:r w:rsidR="00EC4CC4">
        <w:rPr>
          <w:rFonts w:ascii="PT Serif" w:hAnsi="PT Serif" w:cs="Times New Roman"/>
          <w:sz w:val="20"/>
          <w:szCs w:val="20"/>
        </w:rPr>
        <w:t>.</w:t>
      </w:r>
      <w:r w:rsidR="007B444C" w:rsidRPr="00500E55">
        <w:rPr>
          <w:rFonts w:ascii="PT Serif" w:hAnsi="PT Serif" w:cs="Times New Roman"/>
          <w:sz w:val="20"/>
          <w:szCs w:val="20"/>
        </w:rPr>
        <w:t xml:space="preserve"> </w:t>
      </w:r>
      <w:r w:rsidR="00EC4CC4">
        <w:rPr>
          <w:rFonts w:ascii="PT Serif" w:hAnsi="PT Serif" w:cs="Times New Roman"/>
          <w:sz w:val="20"/>
          <w:szCs w:val="20"/>
        </w:rPr>
        <w:t>We</w:t>
      </w:r>
      <w:r w:rsidR="007B444C" w:rsidRPr="00500E55">
        <w:rPr>
          <w:rFonts w:ascii="PT Serif" w:hAnsi="PT Serif" w:cs="Times New Roman"/>
          <w:sz w:val="20"/>
          <w:szCs w:val="20"/>
        </w:rPr>
        <w:t xml:space="preserve"> transform</w:t>
      </w:r>
      <w:r w:rsidR="00EC4CC4">
        <w:rPr>
          <w:rFonts w:ascii="PT Serif" w:hAnsi="PT Serif" w:cs="Times New Roman"/>
          <w:sz w:val="20"/>
          <w:szCs w:val="20"/>
        </w:rPr>
        <w:t>ed</w:t>
      </w:r>
      <w:r w:rsidR="007B444C" w:rsidRPr="00500E55">
        <w:rPr>
          <w:rFonts w:ascii="PT Serif" w:hAnsi="PT Serif" w:cs="Times New Roman"/>
          <w:sz w:val="20"/>
          <w:szCs w:val="20"/>
        </w:rPr>
        <w:t xml:space="preserve"> proportional data using logit</w:t>
      </w:r>
      <w:r w:rsidR="00EC4CC4">
        <w:rPr>
          <w:rFonts w:ascii="PT Serif" w:hAnsi="PT Serif" w:cs="Times New Roman"/>
          <w:sz w:val="20"/>
          <w:szCs w:val="20"/>
        </w:rPr>
        <w:t xml:space="preserve"> </w:t>
      </w:r>
      <w:r w:rsidR="007B444C" w:rsidRPr="00500E55">
        <w:rPr>
          <w:rFonts w:ascii="PT Serif" w:hAnsi="PT Serif" w:cs="Times New Roman"/>
          <w:sz w:val="20"/>
          <w:szCs w:val="20"/>
        </w:rPr>
        <w:t xml:space="preserve">transformation after adding 0.01 to the observed proportions to avoid infinite values </w:t>
      </w:r>
      <w:r w:rsidR="007B444C"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{"citationID":"EVmjPqNR","properties":{"formattedCitation":"[22]","plainCitation":"[22]","noteIndex":0},"citationItems":[{"id":5405,"uris":["http://zotero.org/users/9949769/items/T2FVUEH6"],"itemData":{"id":5405,"type":"article-journal","abstract":"The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E916BB" w:rsidRPr="00E916BB">
        <w:rPr>
          <w:rFonts w:ascii="PT Serif" w:hAnsi="PT Serif"/>
          <w:sz w:val="20"/>
        </w:rPr>
        <w:t>[22]</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t>
      </w:r>
      <w:r w:rsidR="00EC4CC4">
        <w:rPr>
          <w:rFonts w:ascii="PT Serif" w:hAnsi="PT Serif" w:cs="Times New Roman"/>
          <w:sz w:val="20"/>
          <w:szCs w:val="20"/>
        </w:rPr>
        <w:t xml:space="preserve">the </w:t>
      </w:r>
      <w:r w:rsidR="007B444C" w:rsidRPr="00500E55">
        <w:rPr>
          <w:rFonts w:ascii="PT Serif" w:hAnsi="PT Serif" w:cs="Times New Roman"/>
          <w:sz w:val="20"/>
          <w:szCs w:val="20"/>
        </w:rPr>
        <w:t>Welch t-test</w:t>
      </w:r>
      <w:r w:rsidR="00EC4CC4">
        <w:rPr>
          <w:rFonts w:ascii="PT Serif" w:hAnsi="PT Serif" w:cs="Times New Roman"/>
          <w:sz w:val="20"/>
          <w:szCs w:val="20"/>
        </w:rPr>
        <w:t>s</w:t>
      </w:r>
      <w:r w:rsidR="007B444C" w:rsidRPr="00500E55">
        <w:rPr>
          <w:rFonts w:ascii="PT Serif" w:hAnsi="PT Serif" w:cs="Times New Roman"/>
          <w:sz w:val="20"/>
          <w:szCs w:val="20"/>
        </w:rPr>
        <w:t xml:space="preserve"> to compare species for each pair combination, while one-way </w:t>
      </w:r>
      <w:r w:rsidR="007C1BDD">
        <w:rPr>
          <w:rFonts w:ascii="PT Serif" w:hAnsi="PT Serif" w:cs="Times New Roman"/>
          <w:sz w:val="20"/>
          <w:szCs w:val="20"/>
        </w:rPr>
        <w:t>A</w:t>
      </w:r>
      <w:r w:rsidR="00EC4CC4">
        <w:rPr>
          <w:rFonts w:ascii="PT Serif" w:hAnsi="PT Serif" w:cs="Times New Roman"/>
          <w:sz w:val="20"/>
          <w:szCs w:val="20"/>
        </w:rPr>
        <w:t>NOVA</w:t>
      </w:r>
      <w:r w:rsidR="007B444C" w:rsidRPr="00500E55">
        <w:rPr>
          <w:rFonts w:ascii="PT Serif" w:hAnsi="PT Serif" w:cs="Times New Roman"/>
          <w:sz w:val="20"/>
          <w:szCs w:val="20"/>
        </w:rPr>
        <w:t xml:space="preserve"> with Tukey’s HSD to </w:t>
      </w:r>
      <w:proofErr w:type="gramStart"/>
      <w:r w:rsidR="007B444C" w:rsidRPr="00500E55">
        <w:rPr>
          <w:rFonts w:ascii="PT Serif" w:hAnsi="PT Serif" w:cs="Times New Roman"/>
          <w:sz w:val="20"/>
          <w:szCs w:val="20"/>
        </w:rPr>
        <w:t>compare among</w:t>
      </w:r>
      <w:proofErr w:type="gramEnd"/>
      <w:r w:rsidR="007B444C" w:rsidRPr="00500E55">
        <w:rPr>
          <w:rFonts w:ascii="PT Serif" w:hAnsi="PT Serif" w:cs="Times New Roman"/>
          <w:sz w:val="20"/>
          <w:szCs w:val="20"/>
        </w:rPr>
        <w:t xml:space="preserve">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 xml:space="preserve">In </w:t>
      </w:r>
      <w:r w:rsidR="00EC4CC4">
        <w:rPr>
          <w:rFonts w:ascii="PT Serif" w:hAnsi="PT Serif" w:cs="Times New Roman"/>
          <w:sz w:val="20"/>
          <w:szCs w:val="20"/>
        </w:rPr>
        <w:t xml:space="preserve">the </w:t>
      </w:r>
      <w:r w:rsidR="007C1BDD">
        <w:rPr>
          <w:rFonts w:ascii="PT Serif" w:hAnsi="PT Serif" w:cs="Times New Roman"/>
          <w:sz w:val="20"/>
          <w:szCs w:val="20"/>
        </w:rPr>
        <w:t>t-test and Tukey’</w:t>
      </w:r>
      <w:r w:rsidR="00EC4CC4">
        <w:rPr>
          <w:rFonts w:ascii="PT Serif" w:hAnsi="PT Serif" w:cs="Times New Roman"/>
          <w:sz w:val="20"/>
          <w:szCs w:val="20"/>
        </w:rPr>
        <w:t>s</w:t>
      </w:r>
      <w:r w:rsidR="007C1BDD">
        <w:rPr>
          <w:rFonts w:ascii="PT Serif" w:hAnsi="PT Serif" w:cs="Times New Roman"/>
          <w:sz w:val="20"/>
          <w:szCs w:val="20"/>
        </w:rPr>
        <w:t xml:space="preserve"> HSD, we obtained Cohen’s d value as effect sizes [</w:t>
      </w:r>
      <w:r w:rsidR="007C1BDD" w:rsidRPr="007C1BDD">
        <w:rPr>
          <w:rFonts w:ascii="PT Serif" w:hAnsi="PT Serif" w:cs="Times New Roman"/>
          <w:sz w:val="20"/>
          <w:szCs w:val="20"/>
        </w:rPr>
        <w:t>cohens_</w:t>
      </w:r>
      <w:proofErr w:type="gramStart"/>
      <w:r w:rsidR="007C1BDD" w:rsidRPr="007C1BDD">
        <w:rPr>
          <w:rFonts w:ascii="PT Serif" w:hAnsi="PT Serif" w:cs="Times New Roman"/>
          <w:sz w:val="20"/>
          <w:szCs w:val="20"/>
        </w:rPr>
        <w:t>d</w:t>
      </w:r>
      <w:r w:rsidR="007C1BDD">
        <w:rPr>
          <w:rFonts w:ascii="PT Serif" w:hAnsi="PT Serif" w:cs="Times New Roman"/>
          <w:sz w:val="20"/>
          <w:szCs w:val="20"/>
        </w:rPr>
        <w:t>(</w:t>
      </w:r>
      <w:proofErr w:type="gramEnd"/>
      <w:r w:rsidR="007C1BDD">
        <w:rPr>
          <w:rFonts w:ascii="PT Serif" w:hAnsi="PT Serif" w:cs="Times New Roman"/>
          <w:sz w:val="20"/>
          <w:szCs w:val="20"/>
        </w:rPr>
        <w:t xml:space="preserve">) function in the rstatix package in R]. </w:t>
      </w:r>
      <w:r w:rsidR="007B444C"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7B444C"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DC5C7D" w:rsidRPr="00500E55">
        <w:rPr>
          <w:rFonts w:ascii="PT Serif" w:hAnsi="PT Serif" w:cs="Times New Roman"/>
          <w:sz w:val="20"/>
          <w:szCs w:val="20"/>
        </w:rPr>
        <w:t>termites</w:t>
      </w:r>
      <w:r w:rsidR="00266A61" w:rsidRPr="00500E55">
        <w:rPr>
          <w:rFonts w:ascii="PT Serif" w:hAnsi="PT Serif" w:cs="Times New Roman"/>
          <w:sz w:val="20"/>
          <w:szCs w:val="20"/>
        </w:rPr>
        <w:t xml:space="preserve"> 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 and calculated the absolute difference </w:t>
      </w:r>
      <w:r w:rsidR="00EC4CC4">
        <w:rPr>
          <w:rFonts w:ascii="PT Serif" w:hAnsi="PT Serif" w:cs="Times New Roman"/>
          <w:sz w:val="20"/>
          <w:szCs w:val="20"/>
        </w:rPr>
        <w:t>in</w:t>
      </w:r>
      <w:r w:rsidR="00266A61" w:rsidRPr="00500E55">
        <w:rPr>
          <w:rFonts w:ascii="PT Serif" w:hAnsi="PT Serif" w:cs="Times New Roman"/>
          <w:sz w:val="20"/>
          <w:szCs w:val="20"/>
        </w:rPr>
        <w:t xml:space="preserve"> movement speed. We </w:t>
      </w:r>
      <w:r w:rsidR="007B444C"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of</w:t>
      </w:r>
      <w:r w:rsidR="007B444C"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{"citationID":"l9Nemwad","properties":{"formattedCitation":"[23]","plainCitation":"[23]","noteIndex":0},"citationItems":[{"id":14516,"uris":["http://zotero.org/users/9949769/items/3BDGSRLD"],"itemData":{"id":14516,"type":"article-journal","abstract":"Maximum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DC5C7D" w:rsidRPr="00DC5C7D">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xml:space="preserve">], as the same approach with </w:t>
      </w:r>
      <w:r w:rsidR="00EC4CC4">
        <w:rPr>
          <w:rFonts w:ascii="PT Serif" w:hAnsi="PT Serif" w:cs="Times New Roman"/>
          <w:sz w:val="20"/>
          <w:szCs w:val="20"/>
        </w:rPr>
        <w:t xml:space="preserve">the </w:t>
      </w:r>
      <w:r w:rsidR="00266A61" w:rsidRPr="00500E55">
        <w:rPr>
          <w:rFonts w:ascii="PT Serif" w:hAnsi="PT Serif" w:cs="Times New Roman"/>
          <w:sz w:val="20"/>
          <w:szCs w:val="20"/>
        </w:rPr>
        <w:t>mixed-effect Cox model as above.</w:t>
      </w:r>
      <w:r w:rsidR="0084405A">
        <w:rPr>
          <w:rFonts w:ascii="PT Serif" w:hAnsi="PT Serif" w:cs="Times New Roman"/>
          <w:sz w:val="20"/>
          <w:szCs w:val="20"/>
        </w:rPr>
        <w:t xml:space="preserve"> </w:t>
      </w:r>
    </w:p>
    <w:p w14:paraId="4CB7A15F" w14:textId="5470B125" w:rsidR="008E1A7A" w:rsidRPr="00500E55" w:rsidRDefault="008E1A7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All data analyses were performed using R v4.3.0 </w:t>
      </w:r>
      <w:r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{"citationID":"pGNnEYT4","properties":{"formattedCitation":"[24]","plainCitation":"[24]","noteIndex":0},"citationItems":[{"id":15836,"uris":["http://zotero.org/users/9949769/items/6GJMPAA4"],"itemData":{"id":15836,"type":"software","medium":"x86_64, mingw32","title":"R: A language and environment for statistical computing.","version":"4.3.0","author":[{"literal":"R Core Team"}],"issued":{"date-parts":[["2023"]]}}}],"schema":"https://github.com/citation-style-language/schema/raw/master/csl-citation.json"}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sz w:val="20"/>
        </w:rPr>
        <w:t>[24]</w:t>
      </w:r>
      <w:r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w:t>
      </w:r>
      <w:r w:rsidR="00EC4CC4">
        <w:rPr>
          <w:rFonts w:ascii="PT Serif" w:hAnsi="PT Serif" w:cs="Times New Roman"/>
          <w:sz w:val="20"/>
          <w:szCs w:val="20"/>
        </w:rPr>
        <w:t>on</w:t>
      </w:r>
      <w:r w:rsidR="007B444C" w:rsidRPr="00500E55">
        <w:rPr>
          <w:rFonts w:ascii="PT Serif" w:hAnsi="PT Serif" w:cs="Times New Roman"/>
          <w:sz w:val="20"/>
          <w:szCs w:val="20"/>
        </w:rPr>
        <w:t xml:space="preserve"> </w:t>
      </w:r>
      <w:r w:rsidR="00EC4CC4">
        <w:rPr>
          <w:rFonts w:ascii="PT Serif" w:hAnsi="PT Serif" w:cs="Times New Roman"/>
          <w:sz w:val="20"/>
          <w:szCs w:val="20"/>
        </w:rPr>
        <w:t>GitH</w:t>
      </w:r>
      <w:r w:rsidR="007B444C" w:rsidRPr="00500E55">
        <w:rPr>
          <w:rFonts w:ascii="PT Serif" w:hAnsi="PT Serif" w:cs="Times New Roman"/>
          <w:sz w:val="20"/>
          <w:szCs w:val="20"/>
        </w:rPr>
        <w:t>ub</w:t>
      </w:r>
      <w:r w:rsidR="00DC5C7D">
        <w:rPr>
          <w:rFonts w:ascii="PT Serif" w:hAnsi="PT Serif" w:cs="Times New Roman"/>
          <w:sz w:val="20"/>
          <w:szCs w:val="20"/>
        </w:rPr>
        <w:t xml:space="preserve"> </w:t>
      </w:r>
      <w:r w:rsidR="00DC5C7D" w:rsidRPr="00DC5C7D">
        <w:rPr>
          <w:rFonts w:ascii="PT Serif" w:hAnsi="PT Serif" w:cs="Times New Roman"/>
          <w:sz w:val="20"/>
          <w:szCs w:val="20"/>
        </w:rPr>
        <w:t>(https://github.com/nobuaki-mzmt/cop_homo_tandem_cf-vs-cg).</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9826871" w14:textId="080A7BFD" w:rsidR="006E4B58" w:rsidRPr="00500E55" w:rsidRDefault="00266A61"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The species diffe</w:t>
      </w:r>
      <w:r w:rsidRPr="00A56B3D">
        <w:rPr>
          <w:rFonts w:ascii="PT Serif" w:hAnsi="PT Serif"/>
          <w:sz w:val="20"/>
          <w:szCs w:val="20"/>
        </w:rPr>
        <w:t xml:space="preserve">rence </w:t>
      </w:r>
      <w:r w:rsidR="00EC4CC4">
        <w:rPr>
          <w:rFonts w:ascii="PT Serif" w:hAnsi="PT Serif"/>
          <w:sz w:val="20"/>
          <w:szCs w:val="20"/>
        </w:rPr>
        <w:t>in</w:t>
      </w:r>
      <w:r w:rsidRPr="00A56B3D">
        <w:rPr>
          <w:rFonts w:ascii="PT Serif" w:hAnsi="PT Serif"/>
          <w:sz w:val="20"/>
          <w:szCs w:val="20"/>
        </w:rPr>
        <w:t xml:space="preserve"> tandem running behavior depended on the pairing combinations. In heterosexual pairing, </w:t>
      </w:r>
      <w:r w:rsidRPr="00A56B3D">
        <w:rPr>
          <w:rFonts w:ascii="PT Serif" w:hAnsi="PT Serif"/>
          <w:i/>
          <w:iCs/>
          <w:sz w:val="20"/>
          <w:szCs w:val="20"/>
        </w:rPr>
        <w:t>C. formosanus</w:t>
      </w:r>
      <w:r w:rsidRPr="00A56B3D">
        <w:rPr>
          <w:rFonts w:ascii="PT Serif" w:hAnsi="PT Serif"/>
          <w:sz w:val="20"/>
          <w:szCs w:val="20"/>
        </w:rPr>
        <w:t xml:space="preserve"> showed more stable tandems (</w:t>
      </w:r>
      <w:r w:rsidR="007C543F" w:rsidRPr="00A56B3D">
        <w:rPr>
          <w:rFonts w:ascii="PT Serif" w:hAnsi="PT Serif"/>
          <w:sz w:val="20"/>
          <w:szCs w:val="20"/>
        </w:rPr>
        <w:t xml:space="preserve">mixed-effects Cox model, </w:t>
      </w:r>
      <w:r w:rsidR="007C543F" w:rsidRPr="00A56B3D">
        <w:rPr>
          <w:rFonts w:ascii="Courier New" w:hAnsi="Courier New" w:cs="Courier New"/>
          <w:sz w:val="20"/>
          <w:szCs w:val="20"/>
        </w:rPr>
        <w:t>χ</w:t>
      </w:r>
      <w:r w:rsidR="007C543F" w:rsidRPr="00A56B3D">
        <w:rPr>
          <w:rFonts w:ascii="PT Serif" w:hAnsi="PT Serif"/>
          <w:sz w:val="20"/>
          <w:szCs w:val="20"/>
          <w:vertAlign w:val="superscript"/>
        </w:rPr>
        <w:t>2</w:t>
      </w:r>
      <w:r w:rsidR="007C543F" w:rsidRPr="00A56B3D">
        <w:rPr>
          <w:rFonts w:ascii="PT Serif" w:hAnsi="PT Serif"/>
          <w:sz w:val="20"/>
          <w:szCs w:val="20"/>
          <w:vertAlign w:val="subscript"/>
        </w:rPr>
        <w:t>1</w:t>
      </w:r>
      <w:r w:rsidR="007C543F" w:rsidRPr="00A56B3D">
        <w:rPr>
          <w:rFonts w:ascii="PT Serif" w:hAnsi="PT Serif"/>
          <w:sz w:val="20"/>
          <w:szCs w:val="20"/>
        </w:rPr>
        <w:t xml:space="preserve"> = 40.5, </w:t>
      </w:r>
      <w:r w:rsidR="007C543F" w:rsidRPr="00A56B3D">
        <w:rPr>
          <w:rFonts w:ascii="PT Serif" w:hAnsi="PT Serif"/>
          <w:i/>
          <w:iCs/>
          <w:sz w:val="20"/>
          <w:szCs w:val="20"/>
        </w:rPr>
        <w:t>P</w:t>
      </w:r>
      <w:r w:rsidR="007C543F" w:rsidRPr="00A56B3D">
        <w:rPr>
          <w:rFonts w:ascii="PT Serif" w:hAnsi="PT Serif"/>
          <w:sz w:val="20"/>
          <w:szCs w:val="20"/>
        </w:rPr>
        <w:t xml:space="preserve"> &lt; 0.001</w:t>
      </w:r>
      <w:r w:rsidRPr="00A56B3D">
        <w:rPr>
          <w:rFonts w:ascii="PT Serif" w:hAnsi="PT Serif"/>
          <w:sz w:val="20"/>
          <w:szCs w:val="20"/>
        </w:rPr>
        <w:t xml:space="preserve">, Figure S1) and spent longer time for tandem runs than </w:t>
      </w:r>
      <w:r w:rsidRPr="00A56B3D">
        <w:rPr>
          <w:rFonts w:ascii="PT Serif" w:hAnsi="PT Serif"/>
          <w:i/>
          <w:iCs/>
          <w:sz w:val="20"/>
          <w:szCs w:val="20"/>
        </w:rPr>
        <w:t xml:space="preserve">C. gestroi </w:t>
      </w:r>
      <w:r w:rsidRPr="00A56B3D">
        <w:rPr>
          <w:rFonts w:ascii="PT Serif" w:hAnsi="PT Serif"/>
          <w:sz w:val="20"/>
          <w:szCs w:val="20"/>
        </w:rPr>
        <w:t>(t-test,</w:t>
      </w:r>
      <w:r w:rsidR="00757B22" w:rsidRPr="00A56B3D">
        <w:rPr>
          <w:rFonts w:ascii="PT Serif" w:hAnsi="PT Serif"/>
          <w:sz w:val="20"/>
          <w:szCs w:val="20"/>
        </w:rPr>
        <w:t xml:space="preserve"> </w:t>
      </w:r>
      <w:r w:rsidR="00757B22" w:rsidRPr="00A56B3D">
        <w:rPr>
          <w:rFonts w:ascii="PT Serif" w:hAnsi="PT Serif"/>
          <w:i/>
          <w:iCs/>
          <w:sz w:val="20"/>
          <w:szCs w:val="20"/>
        </w:rPr>
        <w:t>t</w:t>
      </w:r>
      <w:r w:rsidR="00757B22" w:rsidRPr="00A56B3D">
        <w:rPr>
          <w:rFonts w:ascii="PT Serif" w:hAnsi="PT Serif"/>
          <w:sz w:val="20"/>
          <w:szCs w:val="20"/>
          <w:vertAlign w:val="subscript"/>
        </w:rPr>
        <w:t>82.3</w:t>
      </w:r>
      <w:r w:rsidR="00757B22" w:rsidRPr="00A56B3D">
        <w:rPr>
          <w:rFonts w:ascii="PT Serif" w:hAnsi="PT Serif"/>
          <w:sz w:val="20"/>
          <w:szCs w:val="20"/>
        </w:rPr>
        <w:t xml:space="preserve"> = 5.45, </w:t>
      </w:r>
      <w:r w:rsidR="00757B22" w:rsidRPr="00A56B3D">
        <w:rPr>
          <w:rFonts w:ascii="PT Serif" w:hAnsi="PT Serif"/>
          <w:i/>
          <w:iCs/>
          <w:sz w:val="20"/>
          <w:szCs w:val="20"/>
        </w:rPr>
        <w:t>P</w:t>
      </w:r>
      <w:r w:rsidR="00757B22" w:rsidRPr="00A56B3D">
        <w:rPr>
          <w:rFonts w:ascii="PT Serif" w:hAnsi="PT Serif"/>
          <w:sz w:val="20"/>
          <w:szCs w:val="20"/>
        </w:rPr>
        <w:t xml:space="preserve"> &lt; 0.001, </w:t>
      </w:r>
      <w:r w:rsidR="00757B22" w:rsidRPr="00A56B3D">
        <w:rPr>
          <w:rFonts w:ascii="PT Serif" w:hAnsi="PT Serif"/>
          <w:i/>
          <w:iCs/>
          <w:sz w:val="20"/>
          <w:szCs w:val="20"/>
        </w:rPr>
        <w:t>d</w:t>
      </w:r>
      <w:r w:rsidR="00757B22" w:rsidRPr="00A56B3D">
        <w:rPr>
          <w:rFonts w:ascii="PT Serif" w:hAnsi="PT Serif"/>
          <w:sz w:val="20"/>
          <w:szCs w:val="20"/>
        </w:rPr>
        <w:t xml:space="preserve"> = 1.16,</w:t>
      </w:r>
      <w:r w:rsidRPr="00A56B3D">
        <w:rPr>
          <w:rFonts w:ascii="PT Serif" w:hAnsi="PT Serif"/>
          <w:sz w:val="20"/>
          <w:szCs w:val="20"/>
        </w:rPr>
        <w:t xml:space="preserve"> Figure 1). </w:t>
      </w:r>
      <w:commentRangeStart w:id="81"/>
      <w:r w:rsidR="008A6C20" w:rsidRPr="00A56B3D">
        <w:rPr>
          <w:rFonts w:ascii="PT Serif" w:hAnsi="PT Serif"/>
          <w:sz w:val="20"/>
          <w:szCs w:val="20"/>
        </w:rPr>
        <w:t xml:space="preserve">Note that this result </w:t>
      </w:r>
      <w:r w:rsidR="00EC4CC4">
        <w:rPr>
          <w:rFonts w:ascii="PT Serif" w:hAnsi="PT Serif"/>
          <w:sz w:val="20"/>
          <w:szCs w:val="20"/>
        </w:rPr>
        <w:t>contradicts</w:t>
      </w:r>
      <w:r w:rsidR="008A6C20" w:rsidRPr="00A56B3D">
        <w:rPr>
          <w:rFonts w:ascii="PT Serif" w:hAnsi="PT Serif"/>
          <w:sz w:val="20"/>
          <w:szCs w:val="20"/>
        </w:rPr>
        <w:t xml:space="preserve"> a p</w:t>
      </w:r>
      <w:r w:rsidR="00EC4CC4">
        <w:rPr>
          <w:rFonts w:ascii="PT Serif" w:hAnsi="PT Serif"/>
          <w:sz w:val="20"/>
          <w:szCs w:val="20"/>
        </w:rPr>
        <w:t>re</w:t>
      </w:r>
      <w:r w:rsidR="008A6C20" w:rsidRPr="00A56B3D">
        <w:rPr>
          <w:rFonts w:ascii="PT Serif" w:hAnsi="PT Serif"/>
          <w:sz w:val="20"/>
          <w:szCs w:val="20"/>
        </w:rPr>
        <w:t xml:space="preserve">vious study that detected no significant difference between these two species </w:t>
      </w:r>
      <w:commentRangeEnd w:id="81"/>
      <w:r w:rsidR="00523845">
        <w:rPr>
          <w:rStyle w:val="CommentReference"/>
        </w:rPr>
        <w:commentReference w:id="81"/>
      </w:r>
      <w:r w:rsidR="008A6C20" w:rsidRPr="00A56B3D">
        <w:rPr>
          <w:rFonts w:ascii="PT Serif" w:hAnsi="PT Serif"/>
          <w:sz w:val="20"/>
          <w:szCs w:val="20"/>
        </w:rPr>
        <w:fldChar w:fldCharType="begin"/>
      </w:r>
      <w:r w:rsidR="00EC4CC4">
        <w:rPr>
          <w:rFonts w:ascii="PT Serif" w:hAnsi="PT Serif"/>
          <w:sz w:val="20"/>
          <w:szCs w:val="20"/>
        </w:rPr>
        <w:instrText xml:space="preserve"> ADDIN ZOTERO_ITEM CSL_CITATION {"citationID":"GPpIwLG9","properties":{"formattedCitation":"[16]","plainCitation":"[16]","noteIndex":0},"citationItems":[{"id":13545,"uris":["http://zotero.org/users/9949769/items/4Y2IM8RW"],"itemData":{"id":13545,"type":"article-journal","abstract":"In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sidRPr="00A56B3D">
        <w:rPr>
          <w:rFonts w:ascii="PT Serif" w:hAnsi="PT Serif"/>
          <w:sz w:val="20"/>
          <w:szCs w:val="20"/>
        </w:rPr>
        <w:fldChar w:fldCharType="separate"/>
      </w:r>
      <w:r w:rsidR="008A6C20" w:rsidRPr="00A56B3D">
        <w:rPr>
          <w:rFonts w:ascii="PT Serif" w:hAnsi="PT Serif"/>
          <w:sz w:val="20"/>
        </w:rPr>
        <w:t>[16]</w:t>
      </w:r>
      <w:r w:rsidR="008A6C20" w:rsidRPr="00A56B3D">
        <w:rPr>
          <w:rFonts w:ascii="PT Serif" w:hAnsi="PT Serif"/>
          <w:sz w:val="20"/>
          <w:szCs w:val="20"/>
        </w:rPr>
        <w:fldChar w:fldCharType="end"/>
      </w:r>
      <w:r w:rsidR="00757B22" w:rsidRPr="00A56B3D">
        <w:rPr>
          <w:rFonts w:ascii="PT Serif" w:hAnsi="PT Serif"/>
          <w:sz w:val="20"/>
          <w:szCs w:val="20"/>
        </w:rPr>
        <w:t xml:space="preserve">, </w:t>
      </w:r>
      <w:r w:rsidR="00AB2EC2">
        <w:rPr>
          <w:rFonts w:ascii="PT Serif" w:hAnsi="PT Serif"/>
          <w:sz w:val="20"/>
          <w:szCs w:val="20"/>
        </w:rPr>
        <w:t>and</w:t>
      </w:r>
      <w:r w:rsidR="008A6C20" w:rsidRPr="00A56B3D">
        <w:rPr>
          <w:rFonts w:ascii="PT Serif" w:hAnsi="PT Serif"/>
          <w:sz w:val="20"/>
          <w:szCs w:val="20"/>
        </w:rPr>
        <w:t xml:space="preserve"> </w:t>
      </w:r>
      <w:r w:rsidR="00757B22" w:rsidRPr="00A56B3D">
        <w:rPr>
          <w:rFonts w:ascii="PT Serif" w:hAnsi="PT Serif"/>
          <w:sz w:val="20"/>
          <w:szCs w:val="20"/>
        </w:rPr>
        <w:t>th</w:t>
      </w:r>
      <w:r w:rsidR="00AB2EC2">
        <w:rPr>
          <w:rFonts w:ascii="PT Serif" w:hAnsi="PT Serif"/>
          <w:sz w:val="20"/>
          <w:szCs w:val="20"/>
        </w:rPr>
        <w:t>is</w:t>
      </w:r>
      <w:r w:rsidR="008A6C20" w:rsidRPr="00A56B3D">
        <w:rPr>
          <w:rFonts w:ascii="PT Serif" w:hAnsi="PT Serif"/>
          <w:sz w:val="20"/>
          <w:szCs w:val="20"/>
        </w:rPr>
        <w:t xml:space="preserve"> contradiction is discussed in the supplementary material (</w:t>
      </w:r>
      <w:r w:rsidR="00A56B3D" w:rsidRPr="00A56B3D">
        <w:rPr>
          <w:rFonts w:ascii="PT Serif" w:hAnsi="PT Serif"/>
          <w:sz w:val="20"/>
          <w:szCs w:val="20"/>
        </w:rPr>
        <w:t xml:space="preserve">see </w:t>
      </w:r>
      <w:r w:rsidR="008A6C20" w:rsidRPr="00A56B3D">
        <w:rPr>
          <w:rFonts w:ascii="PT Serif" w:hAnsi="PT Serif"/>
          <w:sz w:val="20"/>
          <w:szCs w:val="20"/>
        </w:rPr>
        <w:t xml:space="preserve">Supplementary </w:t>
      </w:r>
      <w:r w:rsidR="00A56B3D" w:rsidRPr="00A56B3D">
        <w:rPr>
          <w:rFonts w:ascii="PT Serif" w:hAnsi="PT Serif"/>
          <w:sz w:val="20"/>
          <w:szCs w:val="20"/>
        </w:rPr>
        <w:t>Text S1, Figure S2, and Table S1</w:t>
      </w:r>
      <w:r w:rsidR="008A6C20" w:rsidRPr="00A56B3D">
        <w:rPr>
          <w:rFonts w:ascii="PT Serif" w:hAnsi="PT Serif"/>
          <w:sz w:val="20"/>
          <w:szCs w:val="20"/>
        </w:rPr>
        <w:t xml:space="preserve">). </w:t>
      </w:r>
      <w:r w:rsidR="00EC4CC4">
        <w:rPr>
          <w:rFonts w:ascii="PT Serif" w:hAnsi="PT Serif"/>
          <w:sz w:val="20"/>
          <w:szCs w:val="20"/>
        </w:rPr>
        <w:t>A s</w:t>
      </w:r>
      <w:r w:rsidRPr="00A56B3D">
        <w:rPr>
          <w:rFonts w:ascii="PT Serif" w:hAnsi="PT Serif"/>
          <w:sz w:val="20"/>
          <w:szCs w:val="20"/>
        </w:rPr>
        <w:t xml:space="preserve">omewhat similar pattern was observed in female-female pairing, where </w:t>
      </w:r>
      <w:r w:rsidRPr="00A56B3D">
        <w:rPr>
          <w:rFonts w:ascii="PT Serif" w:hAnsi="PT Serif"/>
          <w:i/>
          <w:iCs/>
          <w:sz w:val="20"/>
          <w:szCs w:val="20"/>
        </w:rPr>
        <w:t>C. formosanus</w:t>
      </w:r>
      <w:r w:rsidRPr="00A56B3D">
        <w:rPr>
          <w:rFonts w:ascii="PT Serif" w:hAnsi="PT Serif"/>
          <w:sz w:val="20"/>
          <w:szCs w:val="20"/>
        </w:rPr>
        <w:t xml:space="preserve"> showed more stable tandems than </w:t>
      </w:r>
      <w:r w:rsidRPr="00A56B3D">
        <w:rPr>
          <w:rFonts w:ascii="PT Serif" w:hAnsi="PT Serif"/>
          <w:i/>
          <w:iCs/>
          <w:sz w:val="20"/>
          <w:szCs w:val="20"/>
        </w:rPr>
        <w:t xml:space="preserve">C. gestroi </w:t>
      </w:r>
      <w:r w:rsidRPr="00A56B3D">
        <w:rPr>
          <w:rFonts w:ascii="PT Serif" w:hAnsi="PT Serif"/>
          <w:sz w:val="20"/>
          <w:szCs w:val="20"/>
        </w:rPr>
        <w:t>(</w:t>
      </w:r>
      <w:r w:rsidR="00F96AD7" w:rsidRPr="00A56B3D">
        <w:rPr>
          <w:rFonts w:ascii="PT Serif" w:hAnsi="PT Serif"/>
          <w:sz w:val="20"/>
          <w:szCs w:val="20"/>
        </w:rPr>
        <w:t xml:space="preserve">mixed-effects Cox model, </w:t>
      </w:r>
      <w:r w:rsidR="00F96AD7" w:rsidRPr="00A56B3D">
        <w:rPr>
          <w:rFonts w:ascii="Courier New" w:hAnsi="Courier New" w:cs="Courier New"/>
          <w:sz w:val="20"/>
          <w:szCs w:val="20"/>
        </w:rPr>
        <w:t>χ</w:t>
      </w:r>
      <w:r w:rsidR="00F96AD7" w:rsidRPr="00A56B3D">
        <w:rPr>
          <w:rFonts w:ascii="PT Serif" w:hAnsi="PT Serif"/>
          <w:sz w:val="20"/>
          <w:szCs w:val="20"/>
          <w:vertAlign w:val="superscript"/>
        </w:rPr>
        <w:t>2</w:t>
      </w:r>
      <w:r w:rsidR="00F96AD7" w:rsidRPr="00A56B3D">
        <w:rPr>
          <w:rFonts w:ascii="PT Serif" w:hAnsi="PT Serif"/>
          <w:sz w:val="20"/>
          <w:szCs w:val="20"/>
          <w:vertAlign w:val="subscript"/>
        </w:rPr>
        <w:t>1</w:t>
      </w:r>
      <w:r w:rsidR="00F96AD7" w:rsidRPr="00A56B3D">
        <w:rPr>
          <w:rFonts w:ascii="PT Serif" w:hAnsi="PT Serif"/>
          <w:sz w:val="20"/>
          <w:szCs w:val="20"/>
        </w:rPr>
        <w:t xml:space="preserve"> = 9.30, </w:t>
      </w:r>
      <w:r w:rsidR="00F96AD7" w:rsidRPr="00A56B3D">
        <w:rPr>
          <w:rFonts w:ascii="PT Serif" w:hAnsi="PT Serif"/>
          <w:i/>
          <w:iCs/>
          <w:sz w:val="20"/>
          <w:szCs w:val="20"/>
        </w:rPr>
        <w:t>P</w:t>
      </w:r>
      <w:r w:rsidR="00F96AD7" w:rsidRPr="00A56B3D">
        <w:rPr>
          <w:rFonts w:ascii="PT Serif" w:hAnsi="PT Serif"/>
          <w:sz w:val="20"/>
          <w:szCs w:val="20"/>
        </w:rPr>
        <w:t xml:space="preserve"> = 0.002,</w:t>
      </w:r>
      <w:r w:rsidRPr="00A56B3D">
        <w:rPr>
          <w:rFonts w:ascii="PT Serif" w:hAnsi="PT Serif"/>
          <w:sz w:val="20"/>
          <w:szCs w:val="20"/>
        </w:rPr>
        <w:t xml:space="preserve"> Figure S1), without difference in the time spent in tandem runs (</w:t>
      </w:r>
      <w:r w:rsidR="00757B22" w:rsidRPr="00A56B3D">
        <w:rPr>
          <w:rFonts w:ascii="PT Serif" w:hAnsi="PT Serif"/>
          <w:sz w:val="20"/>
          <w:szCs w:val="20"/>
        </w:rPr>
        <w:t xml:space="preserve">t-test, </w:t>
      </w:r>
      <w:r w:rsidR="00757B22" w:rsidRPr="00A56B3D">
        <w:rPr>
          <w:rFonts w:ascii="PT Serif" w:hAnsi="PT Serif"/>
          <w:i/>
          <w:iCs/>
          <w:sz w:val="20"/>
          <w:szCs w:val="20"/>
        </w:rPr>
        <w:t>t</w:t>
      </w:r>
      <w:r w:rsidR="00757B22" w:rsidRPr="00A56B3D">
        <w:rPr>
          <w:rFonts w:ascii="PT Serif" w:hAnsi="PT Serif"/>
          <w:sz w:val="20"/>
          <w:szCs w:val="20"/>
          <w:vertAlign w:val="subscript"/>
        </w:rPr>
        <w:t>8</w:t>
      </w:r>
      <w:r w:rsidR="002359E3" w:rsidRPr="00A56B3D">
        <w:rPr>
          <w:rFonts w:ascii="PT Serif" w:hAnsi="PT Serif"/>
          <w:sz w:val="20"/>
          <w:szCs w:val="20"/>
          <w:vertAlign w:val="subscript"/>
        </w:rPr>
        <w:t>3</w:t>
      </w:r>
      <w:r w:rsidR="00757B22" w:rsidRPr="00A56B3D">
        <w:rPr>
          <w:rFonts w:ascii="PT Serif" w:hAnsi="PT Serif"/>
          <w:sz w:val="20"/>
          <w:szCs w:val="20"/>
          <w:vertAlign w:val="subscript"/>
        </w:rPr>
        <w:t>.</w:t>
      </w:r>
      <w:r w:rsidR="002359E3" w:rsidRPr="00A56B3D">
        <w:rPr>
          <w:rFonts w:ascii="PT Serif" w:hAnsi="PT Serif"/>
          <w:sz w:val="20"/>
          <w:szCs w:val="20"/>
          <w:vertAlign w:val="subscript"/>
        </w:rPr>
        <w:t>6</w:t>
      </w:r>
      <w:r w:rsidR="00757B22" w:rsidRPr="00A56B3D">
        <w:rPr>
          <w:rFonts w:ascii="PT Serif" w:hAnsi="PT Serif"/>
          <w:sz w:val="20"/>
          <w:szCs w:val="20"/>
        </w:rPr>
        <w:t xml:space="preserve"> = </w:t>
      </w:r>
      <w:r w:rsidR="002359E3" w:rsidRPr="00A56B3D">
        <w:rPr>
          <w:rFonts w:ascii="PT Serif" w:hAnsi="PT Serif"/>
          <w:sz w:val="20"/>
          <w:szCs w:val="20"/>
        </w:rPr>
        <w:t>1.62</w:t>
      </w:r>
      <w:r w:rsidR="00757B22" w:rsidRPr="00A56B3D">
        <w:rPr>
          <w:rFonts w:ascii="PT Serif" w:hAnsi="PT Serif"/>
          <w:sz w:val="20"/>
          <w:szCs w:val="20"/>
        </w:rPr>
        <w:t xml:space="preserve">, </w:t>
      </w:r>
      <w:r w:rsidR="00757B22" w:rsidRPr="00A56B3D">
        <w:rPr>
          <w:rFonts w:ascii="PT Serif" w:hAnsi="PT Serif"/>
          <w:i/>
          <w:iCs/>
          <w:sz w:val="20"/>
          <w:szCs w:val="20"/>
        </w:rPr>
        <w:t>P</w:t>
      </w:r>
      <w:r w:rsidR="00757B22" w:rsidRPr="00A56B3D">
        <w:rPr>
          <w:rFonts w:ascii="PT Serif" w:hAnsi="PT Serif"/>
          <w:sz w:val="20"/>
          <w:szCs w:val="20"/>
        </w:rPr>
        <w:t xml:space="preserve"> </w:t>
      </w:r>
      <w:r w:rsidR="002359E3" w:rsidRPr="00A56B3D">
        <w:rPr>
          <w:rFonts w:ascii="PT Serif" w:hAnsi="PT Serif"/>
          <w:sz w:val="20"/>
          <w:szCs w:val="20"/>
        </w:rPr>
        <w:t>=</w:t>
      </w:r>
      <w:r w:rsidR="00757B22" w:rsidRPr="00A56B3D">
        <w:rPr>
          <w:rFonts w:ascii="PT Serif" w:hAnsi="PT Serif"/>
          <w:sz w:val="20"/>
          <w:szCs w:val="20"/>
        </w:rPr>
        <w:t xml:space="preserve"> 0.</w:t>
      </w:r>
      <w:r w:rsidR="002359E3" w:rsidRPr="00A56B3D">
        <w:rPr>
          <w:rFonts w:ascii="PT Serif" w:hAnsi="PT Serif"/>
          <w:sz w:val="20"/>
          <w:szCs w:val="20"/>
        </w:rPr>
        <w:t>109</w:t>
      </w:r>
      <w:r w:rsidR="00757B22" w:rsidRPr="00A56B3D">
        <w:rPr>
          <w:rFonts w:ascii="PT Serif" w:hAnsi="PT Serif"/>
          <w:sz w:val="20"/>
          <w:szCs w:val="20"/>
        </w:rPr>
        <w:t xml:space="preserve">, </w:t>
      </w:r>
      <w:r w:rsidR="00757B22" w:rsidRPr="00A56B3D">
        <w:rPr>
          <w:rFonts w:ascii="PT Serif" w:hAnsi="PT Serif"/>
          <w:i/>
          <w:iCs/>
          <w:sz w:val="20"/>
          <w:szCs w:val="20"/>
        </w:rPr>
        <w:t>d</w:t>
      </w:r>
      <w:r w:rsidR="00757B22" w:rsidRPr="00A56B3D">
        <w:rPr>
          <w:rFonts w:ascii="PT Serif" w:hAnsi="PT Serif"/>
          <w:sz w:val="20"/>
          <w:szCs w:val="20"/>
        </w:rPr>
        <w:t xml:space="preserve"> = </w:t>
      </w:r>
      <w:r w:rsidR="002359E3" w:rsidRPr="00A56B3D">
        <w:rPr>
          <w:rFonts w:ascii="PT Serif" w:hAnsi="PT Serif"/>
          <w:sz w:val="20"/>
          <w:szCs w:val="20"/>
        </w:rPr>
        <w:t>0.33</w:t>
      </w:r>
      <w:r w:rsidR="00757B22" w:rsidRPr="00A56B3D">
        <w:rPr>
          <w:rFonts w:ascii="PT Serif" w:hAnsi="PT Serif"/>
          <w:sz w:val="20"/>
          <w:szCs w:val="20"/>
        </w:rPr>
        <w:t>, Figure 1</w:t>
      </w:r>
      <w:r w:rsidRPr="00A56B3D">
        <w:rPr>
          <w:rFonts w:ascii="PT Serif" w:hAnsi="PT Serif"/>
          <w:sz w:val="20"/>
          <w:szCs w:val="20"/>
        </w:rPr>
        <w:t xml:space="preserve">). On the other hand, male-male pairing showed the opposite pattern, where </w:t>
      </w:r>
      <w:r w:rsidRPr="00A56B3D">
        <w:rPr>
          <w:rFonts w:ascii="PT Serif" w:hAnsi="PT Serif"/>
          <w:i/>
          <w:iCs/>
          <w:sz w:val="20"/>
          <w:szCs w:val="20"/>
        </w:rPr>
        <w:t>C. gestroi</w:t>
      </w:r>
      <w:r w:rsidRPr="00A56B3D">
        <w:rPr>
          <w:rFonts w:ascii="PT Serif" w:hAnsi="PT Serif"/>
          <w:sz w:val="20"/>
          <w:szCs w:val="20"/>
        </w:rPr>
        <w:t xml:space="preserve"> showed more stable tandems (</w:t>
      </w:r>
      <w:r w:rsidR="00F96AD7" w:rsidRPr="00A56B3D">
        <w:rPr>
          <w:rFonts w:ascii="PT Serif" w:hAnsi="PT Serif"/>
          <w:sz w:val="20"/>
          <w:szCs w:val="20"/>
        </w:rPr>
        <w:t xml:space="preserve">mixed-effects Cox model, </w:t>
      </w:r>
      <w:r w:rsidR="00F96AD7" w:rsidRPr="00A56B3D">
        <w:rPr>
          <w:rFonts w:ascii="Courier New" w:hAnsi="Courier New" w:cs="Courier New"/>
          <w:sz w:val="20"/>
          <w:szCs w:val="20"/>
        </w:rPr>
        <w:t>χ</w:t>
      </w:r>
      <w:r w:rsidR="00F96AD7" w:rsidRPr="00A56B3D">
        <w:rPr>
          <w:rFonts w:ascii="PT Serif" w:hAnsi="PT Serif"/>
          <w:sz w:val="20"/>
          <w:szCs w:val="20"/>
          <w:vertAlign w:val="superscript"/>
        </w:rPr>
        <w:t>2</w:t>
      </w:r>
      <w:r w:rsidR="00F96AD7" w:rsidRPr="00A56B3D">
        <w:rPr>
          <w:rFonts w:ascii="PT Serif" w:hAnsi="PT Serif"/>
          <w:sz w:val="20"/>
          <w:szCs w:val="20"/>
          <w:vertAlign w:val="subscript"/>
        </w:rPr>
        <w:t>1</w:t>
      </w:r>
      <w:r w:rsidR="00F96AD7" w:rsidRPr="00A56B3D">
        <w:rPr>
          <w:rFonts w:ascii="PT Serif" w:hAnsi="PT Serif"/>
          <w:sz w:val="20"/>
          <w:szCs w:val="20"/>
        </w:rPr>
        <w:t xml:space="preserve"> = 33.5, </w:t>
      </w:r>
      <w:r w:rsidR="00F96AD7" w:rsidRPr="00A56B3D">
        <w:rPr>
          <w:rFonts w:ascii="PT Serif" w:hAnsi="PT Serif"/>
          <w:i/>
          <w:iCs/>
          <w:sz w:val="20"/>
          <w:szCs w:val="20"/>
        </w:rPr>
        <w:t>P</w:t>
      </w:r>
      <w:r w:rsidR="00F96AD7" w:rsidRPr="00A56B3D">
        <w:rPr>
          <w:rFonts w:ascii="PT Serif" w:hAnsi="PT Serif"/>
          <w:sz w:val="20"/>
          <w:szCs w:val="20"/>
        </w:rPr>
        <w:t xml:space="preserve"> &lt; 0.001, </w:t>
      </w:r>
      <w:r w:rsidRPr="00A56B3D">
        <w:rPr>
          <w:rFonts w:ascii="PT Serif" w:hAnsi="PT Serif"/>
          <w:sz w:val="20"/>
          <w:szCs w:val="20"/>
        </w:rPr>
        <w:t xml:space="preserve">Figure S1) and spent longer time for tandem runs than </w:t>
      </w:r>
      <w:r w:rsidRPr="00A56B3D">
        <w:rPr>
          <w:rFonts w:ascii="PT Serif" w:hAnsi="PT Serif"/>
          <w:i/>
          <w:iCs/>
          <w:sz w:val="20"/>
          <w:szCs w:val="20"/>
        </w:rPr>
        <w:t xml:space="preserve">C. formosanus </w:t>
      </w:r>
      <w:r w:rsidR="002359E3" w:rsidRPr="00A56B3D">
        <w:rPr>
          <w:rFonts w:ascii="PT Serif" w:hAnsi="PT Serif"/>
          <w:sz w:val="20"/>
          <w:szCs w:val="20"/>
        </w:rPr>
        <w:t xml:space="preserve">(t-test, </w:t>
      </w:r>
      <w:r w:rsidR="002359E3" w:rsidRPr="00A56B3D">
        <w:rPr>
          <w:rFonts w:ascii="PT Serif" w:hAnsi="PT Serif"/>
          <w:i/>
          <w:iCs/>
          <w:sz w:val="20"/>
          <w:szCs w:val="20"/>
        </w:rPr>
        <w:t>t</w:t>
      </w:r>
      <w:r w:rsidR="002359E3" w:rsidRPr="00A56B3D">
        <w:rPr>
          <w:rFonts w:ascii="PT Serif" w:hAnsi="PT Serif"/>
          <w:sz w:val="20"/>
          <w:szCs w:val="20"/>
          <w:vertAlign w:val="subscript"/>
        </w:rPr>
        <w:t>73.9</w:t>
      </w:r>
      <w:r w:rsidR="002359E3" w:rsidRPr="00A56B3D">
        <w:rPr>
          <w:rFonts w:ascii="PT Serif" w:hAnsi="PT Serif"/>
          <w:sz w:val="20"/>
          <w:szCs w:val="20"/>
        </w:rPr>
        <w:t xml:space="preserve"> = 6.36, </w:t>
      </w:r>
      <w:r w:rsidR="002359E3" w:rsidRPr="00A56B3D">
        <w:rPr>
          <w:rFonts w:ascii="PT Serif" w:hAnsi="PT Serif"/>
          <w:i/>
          <w:iCs/>
          <w:sz w:val="20"/>
          <w:szCs w:val="20"/>
        </w:rPr>
        <w:t>P</w:t>
      </w:r>
      <w:r w:rsidR="002359E3" w:rsidRPr="00A56B3D">
        <w:rPr>
          <w:rFonts w:ascii="PT Serif" w:hAnsi="PT Serif"/>
          <w:sz w:val="20"/>
          <w:szCs w:val="20"/>
        </w:rPr>
        <w:t xml:space="preserve"> &lt; 0.001, </w:t>
      </w:r>
      <w:r w:rsidR="002359E3" w:rsidRPr="00A56B3D">
        <w:rPr>
          <w:rFonts w:ascii="PT Serif" w:hAnsi="PT Serif"/>
          <w:i/>
          <w:iCs/>
          <w:sz w:val="20"/>
          <w:szCs w:val="20"/>
        </w:rPr>
        <w:t>d</w:t>
      </w:r>
      <w:r w:rsidR="002359E3" w:rsidRPr="00A56B3D">
        <w:rPr>
          <w:rFonts w:ascii="PT Serif" w:hAnsi="PT Serif"/>
          <w:sz w:val="20"/>
          <w:szCs w:val="20"/>
        </w:rPr>
        <w:t xml:space="preserve"> = 1.35, Figure 1). </w:t>
      </w:r>
      <w:r w:rsidRPr="00A56B3D">
        <w:rPr>
          <w:rFonts w:ascii="PT Serif" w:hAnsi="PT Serif"/>
          <w:sz w:val="20"/>
          <w:szCs w:val="20"/>
        </w:rPr>
        <w:t>In either species, same-sex pai</w:t>
      </w:r>
      <w:r w:rsidRPr="00500E55">
        <w:rPr>
          <w:rFonts w:ascii="PT Serif" w:hAnsi="PT Serif"/>
          <w:sz w:val="20"/>
          <w:szCs w:val="20"/>
        </w:rPr>
        <w:t xml:space="preserve">ring was much more unstable than heterosexual pairing, with no difference between female-female pairs and male-male pairs in </w:t>
      </w:r>
      <w:r w:rsidRPr="00500E55">
        <w:rPr>
          <w:rFonts w:ascii="PT Serif" w:hAnsi="PT Serif"/>
          <w:i/>
          <w:iCs/>
          <w:sz w:val="20"/>
          <w:szCs w:val="20"/>
        </w:rPr>
        <w:t>C. gestroi</w:t>
      </w:r>
      <w:r w:rsidR="007C1BDD">
        <w:rPr>
          <w:rFonts w:ascii="PT Serif" w:hAnsi="PT Serif"/>
          <w:sz w:val="20"/>
          <w:szCs w:val="20"/>
        </w:rPr>
        <w:t xml:space="preserve"> (</w:t>
      </w:r>
      <w:r w:rsidR="00F96AD7">
        <w:rPr>
          <w:rFonts w:ascii="PT Serif" w:hAnsi="PT Serif"/>
          <w:sz w:val="20"/>
          <w:szCs w:val="20"/>
        </w:rPr>
        <w:t xml:space="preserve">comparison of time spent in tandem, </w:t>
      </w:r>
      <w:r w:rsidR="007C1BDD">
        <w:rPr>
          <w:rFonts w:ascii="PT Serif" w:hAnsi="PT Serif"/>
          <w:sz w:val="20"/>
          <w:szCs w:val="20"/>
        </w:rPr>
        <w:t xml:space="preserve">TukeyHSD,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1.72;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2.05; FF-MM: </w:t>
      </w:r>
      <w:r w:rsidR="007C1BDD" w:rsidRPr="007C1BDD">
        <w:rPr>
          <w:rFonts w:ascii="PT Serif" w:hAnsi="PT Serif"/>
          <w:i/>
          <w:iCs/>
          <w:sz w:val="20"/>
          <w:szCs w:val="20"/>
        </w:rPr>
        <w:t>P</w:t>
      </w:r>
      <w:r w:rsidR="007C1BDD">
        <w:rPr>
          <w:rFonts w:ascii="PT Serif" w:hAnsi="PT Serif"/>
          <w:sz w:val="20"/>
          <w:szCs w:val="20"/>
        </w:rPr>
        <w:t xml:space="preserve"> = 0.767, </w:t>
      </w:r>
      <w:r w:rsidR="007C1BDD" w:rsidRPr="007C1BDD">
        <w:rPr>
          <w:rFonts w:ascii="PT Serif" w:hAnsi="PT Serif"/>
          <w:i/>
          <w:iCs/>
          <w:sz w:val="20"/>
          <w:szCs w:val="20"/>
        </w:rPr>
        <w:t>d</w:t>
      </w:r>
      <w:r w:rsidR="007C1BDD">
        <w:rPr>
          <w:rFonts w:ascii="PT Serif" w:hAnsi="PT Serif"/>
          <w:sz w:val="20"/>
          <w:szCs w:val="20"/>
        </w:rPr>
        <w:t xml:space="preserve"> = 0.181; Figure 1)</w:t>
      </w:r>
      <w:r w:rsidRPr="00500E55">
        <w:rPr>
          <w:rFonts w:ascii="PT Serif" w:hAnsi="PT Serif"/>
          <w:sz w:val="20"/>
          <w:szCs w:val="20"/>
        </w:rPr>
        <w:t xml:space="preserve">, while larger difference between female-female pairs and male-male pairs in </w:t>
      </w:r>
      <w:r w:rsidRPr="00500E55">
        <w:rPr>
          <w:rFonts w:ascii="PT Serif" w:hAnsi="PT Serif"/>
          <w:i/>
          <w:iCs/>
          <w:sz w:val="20"/>
          <w:szCs w:val="20"/>
        </w:rPr>
        <w:t>C. formosanus</w:t>
      </w:r>
      <w:r w:rsidR="002359E3">
        <w:rPr>
          <w:rFonts w:ascii="PT Serif" w:hAnsi="PT Serif"/>
          <w:sz w:val="20"/>
          <w:szCs w:val="20"/>
        </w:rPr>
        <w:t xml:space="preserve"> </w:t>
      </w:r>
      <w:r w:rsidR="007C1BDD">
        <w:rPr>
          <w:rFonts w:ascii="PT Serif" w:hAnsi="PT Serif"/>
          <w:sz w:val="20"/>
          <w:szCs w:val="20"/>
        </w:rPr>
        <w:t xml:space="preserve">(TukeyHSD,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2.79;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4.16; FF-MM: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1.65; Figure 1)</w:t>
      </w:r>
      <w:r w:rsidRPr="00500E55">
        <w:rPr>
          <w:rFonts w:ascii="PT Serif" w:hAnsi="PT Serif"/>
          <w:sz w:val="20"/>
          <w:szCs w:val="20"/>
        </w:rPr>
        <w:t>.</w:t>
      </w:r>
    </w:p>
    <w:p w14:paraId="1EA6C1B2" w14:textId="77777777" w:rsidR="00EC0EDC" w:rsidRPr="00500E55" w:rsidRDefault="00EC0EDC" w:rsidP="00266A61">
      <w:pPr>
        <w:snapToGrid w:val="0"/>
        <w:spacing w:after="0" w:line="240" w:lineRule="auto"/>
        <w:ind w:firstLine="540"/>
        <w:jc w:val="both"/>
        <w:rPr>
          <w:rFonts w:ascii="PT Serif" w:hAnsi="PT Serif"/>
          <w:sz w:val="20"/>
          <w:szCs w:val="20"/>
        </w:rPr>
      </w:pPr>
    </w:p>
    <w:p w14:paraId="2C2882F9" w14:textId="0ED5FF94" w:rsidR="00EC0EDC" w:rsidRPr="00500E55" w:rsidRDefault="00EC0EDC" w:rsidP="00EC0EDC">
      <w:pPr>
        <w:snapToGrid w:val="0"/>
        <w:spacing w:after="0" w:line="240" w:lineRule="auto"/>
        <w:jc w:val="center"/>
        <w:rPr>
          <w:rFonts w:ascii="PT Serif" w:hAnsi="PT Serif"/>
          <w:sz w:val="20"/>
          <w:szCs w:val="20"/>
        </w:rPr>
      </w:pPr>
      <w:r w:rsidRPr="00500E55">
        <w:rPr>
          <w:rFonts w:ascii="PT Serif" w:hAnsi="PT Serif"/>
          <w:noProof/>
          <w:sz w:val="20"/>
          <w:szCs w:val="20"/>
        </w:rPr>
        <w:lastRenderedPageBreak/>
        <w:drawing>
          <wp:inline distT="0" distB="0" distL="0" distR="0" wp14:anchorId="294C8A45" wp14:editId="574D0CFA">
            <wp:extent cx="3697605" cy="3864610"/>
            <wp:effectExtent l="0" t="0" r="0" b="2540"/>
            <wp:docPr id="11837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7605" cy="3864610"/>
                    </a:xfrm>
                    <a:prstGeom prst="rect">
                      <a:avLst/>
                    </a:prstGeom>
                    <a:noFill/>
                    <a:ln>
                      <a:noFill/>
                    </a:ln>
                  </pic:spPr>
                </pic:pic>
              </a:graphicData>
            </a:graphic>
          </wp:inline>
        </w:drawing>
      </w:r>
    </w:p>
    <w:p w14:paraId="45ACDEAF" w14:textId="46F20BEC"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w:t>
      </w:r>
      <w:commentRangeStart w:id="82"/>
      <w:r w:rsidRPr="00500E55">
        <w:rPr>
          <w:rFonts w:ascii="PT Serif" w:hAnsi="PT Serif"/>
          <w:sz w:val="20"/>
          <w:szCs w:val="20"/>
        </w:rPr>
        <w:t xml:space="preserve">Comparison </w:t>
      </w:r>
      <w:commentRangeEnd w:id="82"/>
      <w:r w:rsidR="00FD70E8">
        <w:rPr>
          <w:rStyle w:val="CommentReference"/>
        </w:rPr>
        <w:commentReference w:id="82"/>
      </w:r>
      <w:r w:rsidRPr="00500E55">
        <w:rPr>
          <w:rFonts w:ascii="PT Serif" w:hAnsi="PT Serif"/>
          <w:sz w:val="20"/>
          <w:szCs w:val="20"/>
        </w:rPr>
        <w:t xml:space="preserve">of the total time spent in tandem among pairing combinations and species. </w:t>
      </w:r>
      <w:r w:rsidR="00500E55" w:rsidRPr="00500E55">
        <w:rPr>
          <w:rFonts w:ascii="PT Serif" w:hAnsi="PT Serif"/>
          <w:sz w:val="20"/>
          <w:szCs w:val="20"/>
        </w:rPr>
        <w:t>The sex</w:t>
      </w:r>
      <w:r w:rsidR="00EC4CC4">
        <w:rPr>
          <w:rFonts w:ascii="PT Serif" w:hAnsi="PT Serif"/>
          <w:sz w:val="20"/>
          <w:szCs w:val="20"/>
        </w:rPr>
        <w:t>-</w:t>
      </w:r>
      <w:r w:rsidR="00500E55" w:rsidRPr="00500E55">
        <w:rPr>
          <w:rFonts w:ascii="PT Serif" w:hAnsi="PT Serif"/>
          <w:sz w:val="20"/>
          <w:szCs w:val="20"/>
        </w:rPr>
        <w:t xml:space="preserve">attracting pheromone is visualized </w:t>
      </w:r>
      <w:commentRangeStart w:id="83"/>
      <w:r w:rsidR="00500E55" w:rsidRPr="00500E55">
        <w:rPr>
          <w:rFonts w:ascii="PT Serif" w:hAnsi="PT Serif"/>
          <w:sz w:val="20"/>
          <w:szCs w:val="20"/>
        </w:rPr>
        <w:t>below</w:t>
      </w:r>
      <w:commentRangeEnd w:id="83"/>
      <w:r w:rsidR="00FD70E8">
        <w:rPr>
          <w:rStyle w:val="CommentReference"/>
        </w:rPr>
        <w:commentReference w:id="83"/>
      </w:r>
      <w:r w:rsidR="00500E55" w:rsidRPr="00500E55">
        <w:rPr>
          <w:rFonts w:ascii="PT Serif" w:hAnsi="PT Serif"/>
          <w:sz w:val="20"/>
          <w:szCs w:val="20"/>
        </w:rPr>
        <w: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4033EF63" w14:textId="6B2430CA" w:rsidR="0098318A" w:rsidRDefault="006F5FDD" w:rsidP="0098318A">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all combinations showed speed differences</w:t>
      </w:r>
      <w:r w:rsidR="00865581" w:rsidRPr="00500E55">
        <w:rPr>
          <w:rFonts w:ascii="PT Serif" w:hAnsi="PT Serif"/>
          <w:sz w:val="20"/>
          <w:szCs w:val="20"/>
        </w:rPr>
        <w:t xml:space="preserve"> between partners</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EC4CC4">
        <w:rPr>
          <w:rFonts w:ascii="PT Serif" w:hAnsi="PT Serif"/>
          <w:sz w:val="20"/>
          <w:szCs w:val="20"/>
        </w:rPr>
        <w:instrText xml:space="preserve"> ADDIN ZOTERO_ITEM CSL_CITATION {"citationID":"1efhe6Ym","properties":{"formattedCitation":"[17,18]","plainCitation":"[17,18]","noteIndex":0},"citationItems":[{"id":3748,"uris":["http://zotero.org/users/9949769/items/8NTY2R6I"],"itemData":{"id":3748,"type":"article-journal","abstract":"How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8A6C20">
        <w:rPr>
          <w:rFonts w:ascii="PT Serif" w:hAnsi="PT Serif"/>
          <w:sz w:val="20"/>
          <w:szCs w:val="20"/>
        </w:rPr>
        <w:t xml:space="preserve"> (Figure 2)</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same-sex pairings</w:t>
      </w:r>
      <w:r w:rsidR="008A6C20">
        <w:rPr>
          <w:rFonts w:ascii="PT Serif" w:hAnsi="PT Serif"/>
          <w:sz w:val="20"/>
          <w:szCs w:val="20"/>
        </w:rPr>
        <w:t xml:space="preserve"> (Figure 2). However,</w:t>
      </w:r>
      <w:r w:rsidR="00865581" w:rsidRPr="00500E55">
        <w:rPr>
          <w:rFonts w:ascii="PT Serif" w:hAnsi="PT Serif"/>
          <w:sz w:val="20"/>
          <w:szCs w:val="20"/>
        </w:rPr>
        <w:t xml:space="preserve"> 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55</w:t>
      </w:r>
      <w:r w:rsidR="009527F1" w:rsidRPr="009527F1">
        <w:rPr>
          <w:rFonts w:ascii="PT Serif" w:hAnsi="PT Serif"/>
          <w:sz w:val="20"/>
          <w:szCs w:val="20"/>
        </w:rPr>
        <w:t>.</w:t>
      </w:r>
      <w:r w:rsidR="0098318A">
        <w:rPr>
          <w:rFonts w:ascii="PT Serif" w:hAnsi="PT Serif"/>
          <w:sz w:val="20"/>
          <w:szCs w:val="20"/>
        </w:rPr>
        <w:t xml:space="preserve">9,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6.77,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6.49,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0.573, </w:t>
      </w:r>
      <w:r w:rsidR="0098318A" w:rsidRPr="0098318A">
        <w:rPr>
          <w:rFonts w:ascii="PT Serif" w:hAnsi="PT Serif"/>
          <w:i/>
          <w:iCs/>
          <w:sz w:val="20"/>
          <w:szCs w:val="20"/>
        </w:rPr>
        <w:t>P</w:t>
      </w:r>
      <w:r w:rsidR="0098318A">
        <w:rPr>
          <w:rFonts w:ascii="PT Serif" w:hAnsi="PT Serif"/>
          <w:sz w:val="20"/>
          <w:szCs w:val="20"/>
        </w:rPr>
        <w:t xml:space="preserve"> = 0.834</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98318A">
        <w:rPr>
          <w:rFonts w:ascii="PT Serif" w:hAnsi="PT Serif"/>
          <w:sz w:val="20"/>
          <w:szCs w:val="20"/>
        </w:rPr>
        <w:t xml:space="preserve">LMM, </w:t>
      </w:r>
      <w:r w:rsidR="0098318A"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28</w:t>
      </w:r>
      <w:r w:rsidR="0098318A" w:rsidRPr="009527F1">
        <w:rPr>
          <w:rFonts w:ascii="PT Serif" w:hAnsi="PT Serif"/>
          <w:sz w:val="20"/>
          <w:szCs w:val="20"/>
        </w:rPr>
        <w:t>.</w:t>
      </w:r>
      <w:r w:rsidR="0098318A">
        <w:rPr>
          <w:rFonts w:ascii="PT Serif" w:hAnsi="PT Serif"/>
          <w:sz w:val="20"/>
          <w:szCs w:val="20"/>
        </w:rPr>
        <w:t xml:space="preserve">0,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4.18,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4.98,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0.71, </w:t>
      </w:r>
      <w:r w:rsidR="0098318A" w:rsidRPr="0098318A">
        <w:rPr>
          <w:rFonts w:ascii="PT Serif" w:hAnsi="PT Serif"/>
          <w:i/>
          <w:iCs/>
          <w:sz w:val="20"/>
          <w:szCs w:val="20"/>
        </w:rPr>
        <w:t>P</w:t>
      </w:r>
      <w:r w:rsidR="0098318A">
        <w:rPr>
          <w:rFonts w:ascii="PT Serif" w:hAnsi="PT Serif"/>
          <w:sz w:val="20"/>
          <w:szCs w:val="20"/>
        </w:rPr>
        <w:t xml:space="preserve"> = 0.757</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w:t>
      </w:r>
    </w:p>
    <w:p w14:paraId="6690B7B3" w14:textId="77777777" w:rsidR="0098318A" w:rsidRDefault="0098318A" w:rsidP="0098318A">
      <w:pPr>
        <w:snapToGrid w:val="0"/>
        <w:spacing w:after="0" w:line="240" w:lineRule="auto"/>
        <w:ind w:firstLine="540"/>
        <w:jc w:val="both"/>
        <w:rPr>
          <w:rFonts w:ascii="PT Serif" w:hAnsi="PT Serif"/>
          <w:sz w:val="20"/>
          <w:szCs w:val="20"/>
        </w:rPr>
      </w:pPr>
    </w:p>
    <w:p w14:paraId="297D315A" w14:textId="0CE92081" w:rsidR="00570E43" w:rsidRPr="00500E55" w:rsidRDefault="00EC0EDC" w:rsidP="0098318A">
      <w:pPr>
        <w:snapToGrid w:val="0"/>
        <w:spacing w:after="0" w:line="240" w:lineRule="auto"/>
        <w:ind w:firstLine="540"/>
        <w:jc w:val="both"/>
        <w:rPr>
          <w:rFonts w:ascii="PT Serif" w:hAnsi="PT Serif"/>
          <w:sz w:val="20"/>
          <w:szCs w:val="20"/>
        </w:rPr>
      </w:pPr>
      <w:r w:rsidRPr="00500E55">
        <w:rPr>
          <w:rFonts w:ascii="PT Serif" w:hAnsi="PT Serif"/>
          <w:noProof/>
          <w:sz w:val="20"/>
          <w:szCs w:val="20"/>
        </w:rPr>
        <w:lastRenderedPageBreak/>
        <w:drawing>
          <wp:inline distT="0" distB="0" distL="0" distR="0" wp14:anchorId="1C441643" wp14:editId="1550C973">
            <wp:extent cx="5486400" cy="3657600"/>
            <wp:effectExtent l="0" t="0" r="0" b="0"/>
            <wp:docPr id="3095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31F4ADF2"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ins w:id="84" w:author="Chouvenc,Thomas" w:date="2024-03-01T10:17:00Z">
        <w:r w:rsidR="00BA18E8">
          <w:rPr>
            <w:rFonts w:ascii="PT Serif" w:hAnsi="PT Serif"/>
            <w:sz w:val="20"/>
            <w:szCs w:val="20"/>
          </w:rPr>
          <w:t xml:space="preserve"> (t = 0)</w:t>
        </w:r>
      </w:ins>
      <w:r w:rsidRPr="00500E55">
        <w:rPr>
          <w:rFonts w:ascii="PT Serif" w:hAnsi="PT Serif"/>
          <w:sz w:val="20"/>
          <w:szCs w:val="20"/>
        </w:rPr>
        <w:t>.</w:t>
      </w:r>
      <w:r w:rsidR="00EC0EDC" w:rsidRPr="00500E55">
        <w:rPr>
          <w:rFonts w:ascii="PT Serif" w:hAnsi="PT Serif"/>
          <w:sz w:val="20"/>
          <w:szCs w:val="20"/>
        </w:rPr>
        <w:t xml:space="preserve"> Separation timing was determined when the distances between partners were larger than the sum of their body length</w:t>
      </w:r>
      <w:r w:rsidR="00EC4CC4">
        <w:rPr>
          <w:rFonts w:ascii="PT Serif" w:hAnsi="PT Serif"/>
          <w:sz w:val="20"/>
          <w:szCs w:val="20"/>
        </w:rPr>
        <w:t>s</w:t>
      </w:r>
      <w:r w:rsidR="00EC0EDC" w:rsidRPr="00500E55">
        <w:rPr>
          <w:rFonts w:ascii="PT Serif" w:hAnsi="PT Serif"/>
          <w:sz w:val="20"/>
          <w:szCs w:val="20"/>
        </w:rPr>
        <w:t xml:space="preserve">. Solid lines indicate a </w:t>
      </w:r>
      <w:commentRangeStart w:id="85"/>
      <w:r w:rsidR="00EC0EDC" w:rsidRPr="00500E55">
        <w:rPr>
          <w:rFonts w:ascii="PT Serif" w:hAnsi="PT Serif"/>
          <w:sz w:val="20"/>
          <w:szCs w:val="20"/>
        </w:rPr>
        <w:t xml:space="preserve">partner </w:t>
      </w:r>
      <w:commentRangeEnd w:id="85"/>
      <w:r w:rsidR="00BA18E8">
        <w:rPr>
          <w:rStyle w:val="CommentReference"/>
        </w:rPr>
        <w:commentReference w:id="85"/>
      </w:r>
      <w:r w:rsidR="00EC0EDC" w:rsidRPr="00500E55">
        <w:rPr>
          <w:rFonts w:ascii="PT Serif" w:hAnsi="PT Serif"/>
          <w:sz w:val="20"/>
          <w:szCs w:val="20"/>
        </w:rPr>
        <w:t xml:space="preserve">moved faster, while </w:t>
      </w:r>
      <w:commentRangeStart w:id="86"/>
      <w:commentRangeStart w:id="87"/>
      <w:r w:rsidR="00EC0EDC" w:rsidRPr="00500E55">
        <w:rPr>
          <w:rFonts w:ascii="PT Serif" w:hAnsi="PT Serif"/>
          <w:sz w:val="20"/>
          <w:szCs w:val="20"/>
        </w:rPr>
        <w:t xml:space="preserve">dashed lines </w:t>
      </w:r>
      <w:commentRangeStart w:id="88"/>
      <w:r w:rsidR="00EC0EDC" w:rsidRPr="00500E55">
        <w:rPr>
          <w:rFonts w:ascii="PT Serif" w:hAnsi="PT Serif"/>
          <w:sz w:val="20"/>
          <w:szCs w:val="20"/>
        </w:rPr>
        <w:t>slower</w:t>
      </w:r>
      <w:commentRangeEnd w:id="86"/>
      <w:r w:rsidR="00BA18E8">
        <w:rPr>
          <w:rStyle w:val="CommentReference"/>
        </w:rPr>
        <w:commentReference w:id="86"/>
      </w:r>
      <w:commentRangeEnd w:id="87"/>
      <w:commentRangeEnd w:id="88"/>
      <w:r w:rsidR="00523845">
        <w:rPr>
          <w:rStyle w:val="CommentReference"/>
        </w:rPr>
        <w:commentReference w:id="87"/>
      </w:r>
      <w:r w:rsidR="00BA18E8">
        <w:rPr>
          <w:rStyle w:val="CommentReference"/>
        </w:rPr>
        <w:commentReference w:id="88"/>
      </w:r>
      <w:r w:rsidR="00EC0EDC" w:rsidRPr="00500E55">
        <w:rPr>
          <w:rFonts w:ascii="PT Serif" w:hAnsi="PT Serif"/>
          <w:sz w:val="20"/>
          <w:szCs w:val="20"/>
        </w:rPr>
        <w:t xml:space="preserve">. </w:t>
      </w:r>
      <w:commentRangeStart w:id="89"/>
      <w:r w:rsidR="00EC0EDC" w:rsidRPr="00500E55">
        <w:rPr>
          <w:rFonts w:ascii="PT Serif" w:hAnsi="PT Serif"/>
          <w:sz w:val="20"/>
          <w:szCs w:val="20"/>
        </w:rPr>
        <w:t xml:space="preserve">Lines </w:t>
      </w:r>
      <w:commentRangeEnd w:id="89"/>
      <w:r w:rsidR="00BA18E8">
        <w:rPr>
          <w:rStyle w:val="CommentReference"/>
        </w:rPr>
        <w:commentReference w:id="89"/>
      </w:r>
      <w:r w:rsidR="00EC0EDC" w:rsidRPr="00500E55">
        <w:rPr>
          <w:rFonts w:ascii="PT Serif" w:hAnsi="PT Serif"/>
          <w:sz w:val="20"/>
          <w:szCs w:val="20"/>
        </w:rPr>
        <w:t>and shaded regions indicate mean ± 95</w:t>
      </w:r>
      <w:ins w:id="90" w:author="Sang Bin Lee" w:date="2024-03-02T03:56:00Z">
        <w:r w:rsidR="00FB0CC3">
          <w:rPr>
            <w:rFonts w:ascii="PT Serif" w:hAnsi="PT Serif"/>
            <w:sz w:val="20"/>
            <w:szCs w:val="20"/>
          </w:rPr>
          <w:t xml:space="preserve">% </w:t>
        </w:r>
        <w:r w:rsidR="00FB0CC3" w:rsidRPr="001F533A">
          <w:rPr>
            <w:rFonts w:ascii="PT Serif" w:hAnsi="PT Serif"/>
            <w:sz w:val="20"/>
            <w:szCs w:val="20"/>
          </w:rPr>
          <w:t>confidence intervals.</w:t>
        </w:r>
      </w:ins>
      <w:del w:id="91" w:author="Sang Bin Lee" w:date="2024-03-02T03:56:00Z">
        <w:r w:rsidR="00EC0EDC" w:rsidRPr="00500E55" w:rsidDel="00FB0CC3">
          <w:rPr>
            <w:rFonts w:ascii="PT Serif" w:hAnsi="PT Serif"/>
            <w:sz w:val="20"/>
            <w:szCs w:val="20"/>
          </w:rPr>
          <w:delText>CI</w:delText>
        </w:r>
      </w:del>
      <w:r w:rsidR="00EC0EDC" w:rsidRPr="00500E55">
        <w:rPr>
          <w:rFonts w:ascii="PT Serif" w:hAnsi="PT Serif"/>
          <w:sz w:val="20"/>
          <w:szCs w:val="20"/>
        </w:rPr>
        <w:t>.</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2EEBEDE1" w:rsidR="001F533A" w:rsidRPr="00D60A1B" w:rsidRDefault="001F533A" w:rsidP="00EC4CC4">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w:t>
      </w:r>
      <w:r w:rsidR="00EC4CC4">
        <w:rPr>
          <w:rFonts w:ascii="PT Serif" w:hAnsi="PT Serif"/>
          <w:sz w:val="20"/>
          <w:szCs w:val="20"/>
        </w:rPr>
        <w:t>more</w:t>
      </w:r>
      <w:r>
        <w:rPr>
          <w:rFonts w:ascii="PT Serif" w:hAnsi="PT Serif"/>
          <w:sz w:val="20"/>
          <w:szCs w:val="20"/>
        </w:rPr>
        <w:t xml:space="preserve"> sex pheromones. </w:t>
      </w:r>
      <w:commentRangeStart w:id="92"/>
      <w:r>
        <w:rPr>
          <w:rFonts w:ascii="PT Serif" w:hAnsi="PT Serif"/>
          <w:sz w:val="20"/>
          <w:szCs w:val="20"/>
        </w:rPr>
        <w:t xml:space="preserve">Because females </w:t>
      </w:r>
      <w:del w:id="93" w:author="Sang Bin Lee" w:date="2024-03-02T03:34:00Z">
        <w:r w:rsidRPr="006A5A90" w:rsidDel="006A5A90">
          <w:rPr>
            <w:rFonts w:ascii="PT Serif" w:hAnsi="PT Serif"/>
            <w:strike/>
            <w:sz w:val="20"/>
            <w:szCs w:val="20"/>
            <w:rPrChange w:id="94" w:author="Sang Bin Lee" w:date="2024-03-02T03:28:00Z">
              <w:rPr>
                <w:rFonts w:ascii="PT Serif" w:hAnsi="PT Serif"/>
                <w:sz w:val="20"/>
                <w:szCs w:val="20"/>
              </w:rPr>
            </w:rPrChange>
          </w:rPr>
          <w:delText xml:space="preserve">usually </w:delText>
        </w:r>
      </w:del>
      <w:r w:rsidR="00D431BD">
        <w:rPr>
          <w:rFonts w:ascii="PT Serif" w:hAnsi="PT Serif"/>
          <w:sz w:val="20"/>
          <w:szCs w:val="20"/>
        </w:rPr>
        <w:t xml:space="preserve">are leaders in </w:t>
      </w:r>
      <w:r w:rsidR="00D431BD" w:rsidRPr="00D431BD">
        <w:rPr>
          <w:rFonts w:ascii="PT Serif" w:hAnsi="PT Serif"/>
          <w:i/>
          <w:iCs/>
          <w:sz w:val="20"/>
          <w:szCs w:val="20"/>
        </w:rPr>
        <w:t>Coptotermes</w:t>
      </w:r>
      <w:r w:rsidR="00D431BD">
        <w:rPr>
          <w:rFonts w:ascii="PT Serif" w:hAnsi="PT Serif"/>
          <w:sz w:val="20"/>
          <w:szCs w:val="20"/>
        </w:rPr>
        <w:t xml:space="preserve"> tandem</w:t>
      </w:r>
      <w:commentRangeEnd w:id="92"/>
      <w:r w:rsidR="0038208F">
        <w:rPr>
          <w:rStyle w:val="CommentReference"/>
        </w:rPr>
        <w:commentReference w:id="92"/>
      </w:r>
      <w:r w:rsidR="00D431BD">
        <w:rPr>
          <w:rFonts w:ascii="PT Serif" w:hAnsi="PT Serif"/>
          <w:sz w:val="20"/>
          <w:szCs w:val="20"/>
        </w:rPr>
        <w:t xml:space="preserve">, females need to </w:t>
      </w:r>
      <w:r w:rsidR="00EC4CC4">
        <w:rPr>
          <w:rFonts w:ascii="PT Serif" w:hAnsi="PT Serif"/>
          <w:sz w:val="20"/>
          <w:szCs w:val="20"/>
        </w:rPr>
        <w:t xml:space="preserve">decide to </w:t>
      </w:r>
      <w:r w:rsidR="00D431BD">
        <w:rPr>
          <w:rFonts w:ascii="PT Serif" w:hAnsi="PT Serif"/>
          <w:sz w:val="20"/>
          <w:szCs w:val="20"/>
        </w:rPr>
        <w:t xml:space="preserve">play follower roles before the initiation of same-sex pairing </w:t>
      </w:r>
      <w:r w:rsidR="00D431BD">
        <w:rPr>
          <w:rFonts w:ascii="PT Serif" w:hAnsi="PT Serif"/>
          <w:sz w:val="20"/>
          <w:szCs w:val="20"/>
        </w:rPr>
        <w:fldChar w:fldCharType="begin"/>
      </w:r>
      <w:r w:rsidR="00EC4CC4">
        <w:rPr>
          <w:rFonts w:ascii="PT Serif" w:hAnsi="PT Serif"/>
          <w:sz w:val="20"/>
          <w:szCs w:val="20"/>
        </w:rPr>
        <w:instrText xml:space="preserve"> ADDIN ZOTERO_ITEM CSL_CITATION {"citationID":"3xIzL669","properties":{"formattedCitation":"[11]","plainCitation":"[11]","noteIndex":0},"citationItems":[{"id":15212,"uris":["http://zotero.org/users/9949769/items/GBFB9XH3"],"itemData":{"id":15212,"type":"article-journal","abstract":"Recent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EC4CC4">
        <w:rPr>
          <w:rFonts w:ascii="PT Serif" w:hAnsi="PT Serif"/>
          <w:sz w:val="20"/>
          <w:szCs w:val="20"/>
        </w:rPr>
        <w:t>, where females could use sex pheromones to maintain stable movement coordination with same-sex individuals.</w:t>
      </w:r>
      <w:r w:rsidR="00F36172">
        <w:rPr>
          <w:rFonts w:ascii="PT Serif" w:hAnsi="PT Serif"/>
          <w:sz w:val="20"/>
          <w:szCs w:val="20"/>
        </w:rPr>
        <w:t xml:space="preserve"> On the other hand, male-male pairing was more </w:t>
      </w:r>
      <w:r w:rsidR="00EC4CC4">
        <w:rPr>
          <w:rFonts w:ascii="PT Serif" w:hAnsi="PT Serif"/>
          <w:sz w:val="20"/>
          <w:szCs w:val="20"/>
        </w:rPr>
        <w:t>frequent</w:t>
      </w:r>
      <w:r w:rsidR="00F36172">
        <w:rPr>
          <w:rFonts w:ascii="PT Serif" w:hAnsi="PT Serif"/>
          <w:sz w:val="20"/>
          <w:szCs w:val="20"/>
        </w:rPr>
        <w:t xml:space="preserve"> in </w:t>
      </w:r>
      <w:r w:rsidR="00F36172" w:rsidRPr="00F36172">
        <w:rPr>
          <w:rFonts w:ascii="PT Serif" w:hAnsi="PT Serif"/>
          <w:i/>
          <w:iCs/>
          <w:sz w:val="20"/>
          <w:szCs w:val="20"/>
        </w:rPr>
        <w:t>C. gestroi</w:t>
      </w:r>
      <w:r w:rsidR="00F36172">
        <w:rPr>
          <w:rFonts w:ascii="PT Serif" w:hAnsi="PT Serif"/>
          <w:sz w:val="20"/>
          <w:szCs w:val="20"/>
        </w:rPr>
        <w:t xml:space="preserve">, the species with </w:t>
      </w:r>
      <w:r w:rsidR="00EC4CC4">
        <w:rPr>
          <w:rFonts w:ascii="PT Serif" w:hAnsi="PT Serif"/>
          <w:sz w:val="20"/>
          <w:szCs w:val="20"/>
        </w:rPr>
        <w:t xml:space="preserve">a </w:t>
      </w:r>
      <w:r w:rsidR="00F36172">
        <w:rPr>
          <w:rFonts w:ascii="PT Serif" w:hAnsi="PT Serif"/>
          <w:sz w:val="20"/>
          <w:szCs w:val="20"/>
        </w:rPr>
        <w:t xml:space="preserve">smaller quantity of sex pheromones. </w:t>
      </w:r>
      <w:r w:rsidR="00EC4CC4">
        <w:rPr>
          <w:rFonts w:ascii="PT Serif" w:hAnsi="PT Serif"/>
          <w:sz w:val="20"/>
          <w:szCs w:val="20"/>
        </w:rPr>
        <w:t>M</w:t>
      </w:r>
      <w:r w:rsidR="00D60A1B">
        <w:rPr>
          <w:rFonts w:ascii="PT Serif" w:hAnsi="PT Serif"/>
          <w:sz w:val="20"/>
          <w:szCs w:val="20"/>
        </w:rPr>
        <w:t xml:space="preserve">ale-male tandem runs of these species </w:t>
      </w:r>
      <w:r w:rsidR="00EC4CC4">
        <w:rPr>
          <w:rFonts w:ascii="PT Serif" w:hAnsi="PT Serif"/>
          <w:sz w:val="20"/>
          <w:szCs w:val="20"/>
        </w:rPr>
        <w:t xml:space="preserve">could </w:t>
      </w:r>
      <w:r w:rsidR="00D60A1B">
        <w:rPr>
          <w:rFonts w:ascii="PT Serif" w:hAnsi="PT Serif"/>
          <w:sz w:val="20"/>
          <w:szCs w:val="20"/>
        </w:rPr>
        <w:t xml:space="preserve">be by mistaken identity, </w:t>
      </w:r>
      <w:r w:rsidR="001977A4">
        <w:rPr>
          <w:rFonts w:ascii="PT Serif" w:hAnsi="PT Serif"/>
          <w:sz w:val="20"/>
          <w:szCs w:val="20"/>
        </w:rPr>
        <w:t>where</w:t>
      </w:r>
      <w:r w:rsidR="00D60A1B">
        <w:rPr>
          <w:rFonts w:ascii="PT Serif" w:hAnsi="PT Serif"/>
          <w:sz w:val="20"/>
          <w:szCs w:val="20"/>
        </w:rPr>
        <w:t xml:space="preserve"> </w:t>
      </w:r>
      <w:r w:rsidR="00D60A1B" w:rsidRPr="00D60A1B">
        <w:rPr>
          <w:rFonts w:ascii="PT Serif" w:hAnsi="PT Serif"/>
          <w:i/>
          <w:iCs/>
          <w:sz w:val="20"/>
          <w:szCs w:val="20"/>
        </w:rPr>
        <w:t>C. gestroi</w:t>
      </w:r>
      <w:r w:rsidR="00D60A1B">
        <w:rPr>
          <w:rFonts w:ascii="PT Serif" w:hAnsi="PT Serif"/>
          <w:sz w:val="20"/>
          <w:szCs w:val="20"/>
        </w:rPr>
        <w:t xml:space="preserve"> more frequently misidentified the partner’s sex due to smaller sexual dimorphism. </w:t>
      </w:r>
      <w:r w:rsidR="00EC4CC4">
        <w:rPr>
          <w:rFonts w:ascii="PT Serif" w:hAnsi="PT Serif"/>
          <w:sz w:val="20"/>
          <w:szCs w:val="20"/>
        </w:rPr>
        <w:t>E</w:t>
      </w:r>
      <w:r w:rsidR="00D60A1B">
        <w:rPr>
          <w:rFonts w:ascii="PT Serif" w:hAnsi="PT Serif"/>
          <w:sz w:val="20"/>
          <w:szCs w:val="20"/>
        </w:rPr>
        <w:t xml:space="preserve">ither way, our study clearly demonstrated that the evolution of SSB </w:t>
      </w:r>
      <w:ins w:id="95" w:author="Chouvenc,Thomas" w:date="2024-03-01T10:24:00Z">
        <w:r w:rsidR="00BA18E8">
          <w:rPr>
            <w:rFonts w:ascii="PT Serif" w:hAnsi="PT Serif"/>
            <w:sz w:val="20"/>
            <w:szCs w:val="20"/>
          </w:rPr>
          <w:t xml:space="preserve">in termites </w:t>
        </w:r>
      </w:ins>
      <w:r w:rsidR="00D60A1B">
        <w:rPr>
          <w:rFonts w:ascii="PT Serif" w:hAnsi="PT Serif"/>
          <w:sz w:val="20"/>
          <w:szCs w:val="20"/>
        </w:rPr>
        <w:t xml:space="preserve">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w:t>
      </w:r>
      <w:r w:rsidR="00EC4CC4">
        <w:rPr>
          <w:rFonts w:ascii="PT Serif" w:hAnsi="PT Serif"/>
          <w:sz w:val="20"/>
          <w:szCs w:val="20"/>
        </w:rPr>
        <w:t>-</w:t>
      </w:r>
      <w:r w:rsidR="00D60A1B">
        <w:rPr>
          <w:rFonts w:ascii="PT Serif" w:hAnsi="PT Serif"/>
          <w:sz w:val="20"/>
          <w:szCs w:val="20"/>
        </w:rPr>
        <w:t>attracting signals.</w:t>
      </w:r>
    </w:p>
    <w:p w14:paraId="019B2294" w14:textId="784AC292" w:rsidR="00731979" w:rsidRDefault="00EC4CC4" w:rsidP="00A252AB">
      <w:pPr>
        <w:snapToGrid w:val="0"/>
        <w:spacing w:after="0" w:line="240" w:lineRule="auto"/>
        <w:ind w:firstLine="567"/>
        <w:jc w:val="both"/>
        <w:rPr>
          <w:rFonts w:ascii="PT Serif" w:hAnsi="PT Serif"/>
          <w:sz w:val="20"/>
          <w:szCs w:val="20"/>
        </w:rPr>
      </w:pPr>
      <w:r>
        <w:rPr>
          <w:rFonts w:ascii="PT Serif" w:hAnsi="PT Serif"/>
          <w:sz w:val="20"/>
          <w:szCs w:val="20"/>
        </w:rPr>
        <w:t>P</w:t>
      </w:r>
      <w:r w:rsidR="00A252AB" w:rsidRPr="00500E55">
        <w:rPr>
          <w:rFonts w:ascii="PT Serif" w:hAnsi="PT Serif"/>
          <w:sz w:val="20"/>
          <w:szCs w:val="20"/>
        </w:rPr>
        <w:t xml:space="preserve">revious studies </w:t>
      </w:r>
      <w:r w:rsidR="006E4B58"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006E4B58" w:rsidRPr="00500E55">
        <w:rPr>
          <w:rFonts w:ascii="PT Serif" w:hAnsi="PT Serif"/>
          <w:sz w:val="20"/>
          <w:szCs w:val="20"/>
        </w:rPr>
        <w:t>ed</w:t>
      </w:r>
      <w:r>
        <w:rPr>
          <w:rFonts w:ascii="PT Serif" w:hAnsi="PT Serif"/>
          <w:sz w:val="20"/>
          <w:szCs w:val="20"/>
        </w:rPr>
        <w:t xml:space="preserve"> only</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006E4B58" w:rsidRPr="00500E55">
        <w:rPr>
          <w:rFonts w:ascii="PT Serif" w:hAnsi="PT Serif"/>
          <w:sz w:val="20"/>
          <w:szCs w:val="20"/>
        </w:rPr>
        <w:t xml:space="preserve"> </w:t>
      </w:r>
      <w:r w:rsidR="006E4B58" w:rsidRPr="00500E55">
        <w:rPr>
          <w:rFonts w:ascii="PT Serif" w:hAnsi="PT Serif"/>
          <w:sz w:val="20"/>
          <w:szCs w:val="20"/>
        </w:rPr>
        <w:fldChar w:fldCharType="begin"/>
      </w:r>
      <w:r>
        <w:rPr>
          <w:rFonts w:ascii="PT Serif" w:hAnsi="PT Serif"/>
          <w:sz w:val="20"/>
          <w:szCs w:val="20"/>
        </w:rPr>
        <w:instrText xml:space="preserve"> ADDIN ZOTERO_ITEM CSL_CITATION {"citationID":"GAtEcIqm","properties":{"formattedCitation":"[11,12,25,26]","plainCitation":"[11,12,25,26]","noteIndex":0},"citationItems":[{"id":15212,"uris":["http://zotero.org/users/9949769/items/GBFB9XH3"],"itemData":{"id":15212,"type":"article-journal","abstract":"Recent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1175,"uris":["http://zotero.org/users/9949769/items/3UPD3SGP"],"itemData":{"id":1175,"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20652,"uris":["http://zotero.org/users/9949769/items/F7S4VSLR"],"itemData":{"id":20652,"type":"article-journal","abstract":"Abstract\n            In eusocial termites, successful pairing is an essential element of dispersal and distribution after the departure of alates from natal colonies. Two situations could arise during the pairing process: mixed-sex pairs and same-sex pairs. However, most previous studies focused on mixed-sex pairs, overlooking groups formed by same-sex pairings, especially potential fecundity (the total number of oocytes or ovarioles), oogenesis and the development stage of oocytes of females in female–female pairs, and spermatogenesis and testis development of males in male–male pairs. In this study, through experimentation, we investigated the reproductive ability of virgin dealates based on various pairing types as mentioned above. We found that the life spans of virgin dealates can cover 1 yr or even more when they establish a nest with a partner, which is more than 10-fold longer than the life span of individuals establishing a colony alone. After 1 yr of pairing, the potential fecundity of virgin same sex dealates did not degenerate significantly compared with newly emerged dealates, including the number of ovarioles, size of testis, oogenesis, and the development stage of the oocytes. Moreover, when individuals of same-sex pairings experimentally changed into mixed-sex pairs after 1 yr, the eggs produced in the colony hatched into larvae. These findings suggest that dealates which through same-sex pairs retain fecundity after 1 yr have more reproductive potential than dealates that failed to pair with heterosexuals, shedding light on the ecological significance of homosexual behaviors in terms of the successful extension and fecundity of eusocial termites.","container-title":"Journal of Insect Science","DOI":"10.1093/jisesa/ieac073","ISSN":"1536-2442","issue":"1","language":"en","page":"9","source":"DOI.org (Crossref)","title":"Same-sex Pairs Retain Their Reproductive Capacity as a Potential Opportunity for Individual Reproductive Success in Termites","volume":"23","author":[{"family":"Wu","given":"Jia"},{"family":"Wang","given":"Jinpei"},{"family":"Wang","given":"Yonghui"},{"family":"Hassan","given":"Ali"}],"editor":[{"family":"Bussiere","given":"Luc"}],"issued":{"date-parts":[["2023",1,1]]}}}],"schema":"https://github.com/citation-style-language/schema/raw/master/csl-citation.json"} </w:instrText>
      </w:r>
      <w:r w:rsidR="006E4B58" w:rsidRPr="00500E55">
        <w:rPr>
          <w:rFonts w:ascii="PT Serif" w:hAnsi="PT Serif"/>
          <w:sz w:val="20"/>
          <w:szCs w:val="20"/>
        </w:rPr>
        <w:fldChar w:fldCharType="separate"/>
      </w:r>
      <w:r w:rsidRPr="00EC4CC4">
        <w:rPr>
          <w:rFonts w:ascii="PT Serif" w:hAnsi="PT Serif"/>
          <w:sz w:val="20"/>
        </w:rPr>
        <w:t>[11,12,25,26]</w:t>
      </w:r>
      <w:r w:rsidR="006E4B58" w:rsidRPr="00500E55">
        <w:rPr>
          <w:rFonts w:ascii="PT Serif" w:hAnsi="PT Serif"/>
          <w:sz w:val="20"/>
          <w:szCs w:val="20"/>
        </w:rPr>
        <w:fldChar w:fldCharType="end"/>
      </w:r>
      <w:r w:rsidR="00A252AB" w:rsidRPr="00500E55">
        <w:rPr>
          <w:rFonts w:ascii="PT Serif" w:hAnsi="PT Serif"/>
          <w:sz w:val="20"/>
          <w:szCs w:val="20"/>
        </w:rPr>
        <w:t>.</w:t>
      </w:r>
      <w:r w:rsidR="006E4B58" w:rsidRPr="00500E55">
        <w:rPr>
          <w:rFonts w:ascii="PT Serif" w:hAnsi="PT Serif"/>
          <w:sz w:val="20"/>
          <w:szCs w:val="20"/>
        </w:rPr>
        <w:t xml:space="preserve"> In </w:t>
      </w:r>
      <w:r w:rsidR="006E4B58" w:rsidRPr="00500E55">
        <w:rPr>
          <w:rFonts w:ascii="PT Serif" w:hAnsi="PT Serif"/>
          <w:i/>
          <w:iCs/>
          <w:sz w:val="20"/>
          <w:szCs w:val="20"/>
        </w:rPr>
        <w:t>Reticulitermes</w:t>
      </w:r>
      <w:r w:rsidR="006E4B58" w:rsidRPr="00500E55">
        <w:rPr>
          <w:rFonts w:ascii="PT Serif" w:hAnsi="PT Serif"/>
          <w:sz w:val="20"/>
          <w:szCs w:val="20"/>
        </w:rPr>
        <w:t xml:space="preserve"> termites, same-sex pairing functions by providing survival benefits </w:t>
      </w:r>
      <w:r w:rsidR="006E4B58" w:rsidRPr="00500E55">
        <w:rPr>
          <w:rFonts w:ascii="PT Serif" w:hAnsi="PT Serif"/>
          <w:sz w:val="20"/>
          <w:szCs w:val="20"/>
        </w:rPr>
        <w:fldChar w:fldCharType="begin"/>
      </w:r>
      <w:r>
        <w:rPr>
          <w:rFonts w:ascii="PT Serif" w:hAnsi="PT Serif"/>
          <w:sz w:val="20"/>
          <w:szCs w:val="20"/>
        </w:rPr>
        <w:instrText xml:space="preserve"> ADDIN ZOTERO_ITEM CSL_CITATION {"citationID":"AiGQ2TnS","properties":{"formattedCitation":"[5,12,27]","plainCitation":"[5,12,27]","noteIndex":0},"citationItems":[{"id":215,"uris":["http://zotero.org/users/9949769/items/RE6L5T4J"],"itemData":{"id":215,"type":"article-journal","abstract":"Facultative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label":"page"},{"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006E4B58" w:rsidRPr="00500E55">
        <w:rPr>
          <w:rFonts w:ascii="PT Serif" w:hAnsi="PT Serif"/>
          <w:sz w:val="20"/>
          <w:szCs w:val="20"/>
        </w:rPr>
        <w:fldChar w:fldCharType="separate"/>
      </w:r>
      <w:r w:rsidRPr="00EC4CC4">
        <w:rPr>
          <w:rFonts w:ascii="PT Serif" w:hAnsi="PT Serif"/>
          <w:sz w:val="20"/>
        </w:rPr>
        <w:t>[5,12,27]</w:t>
      </w:r>
      <w:r w:rsidR="006E4B58" w:rsidRPr="00500E55">
        <w:rPr>
          <w:rFonts w:ascii="PT Serif" w:hAnsi="PT Serif"/>
          <w:sz w:val="20"/>
          <w:szCs w:val="20"/>
        </w:rPr>
        <w:fldChar w:fldCharType="end"/>
      </w:r>
      <w:r w:rsidR="006E4B58" w:rsidRPr="00500E55">
        <w:rPr>
          <w:rFonts w:ascii="PT Serif" w:hAnsi="PT Serif"/>
          <w:sz w:val="20"/>
          <w:szCs w:val="20"/>
        </w:rPr>
        <w:t xml:space="preserve"> and is not </w:t>
      </w:r>
      <w:r>
        <w:rPr>
          <w:rFonts w:ascii="PT Serif" w:hAnsi="PT Serif"/>
          <w:sz w:val="20"/>
          <w:szCs w:val="20"/>
        </w:rPr>
        <w:t xml:space="preserve">a </w:t>
      </w:r>
      <w:r w:rsidR="006E4B58" w:rsidRPr="00500E55">
        <w:rPr>
          <w:rFonts w:ascii="PT Serif" w:hAnsi="PT Serif"/>
          <w:sz w:val="20"/>
          <w:szCs w:val="20"/>
        </w:rPr>
        <w:t xml:space="preserve">result of mistaken identity </w:t>
      </w:r>
      <w:r w:rsidR="006E4B58" w:rsidRPr="00500E55">
        <w:rPr>
          <w:rFonts w:ascii="PT Serif" w:hAnsi="PT Serif"/>
          <w:sz w:val="20"/>
          <w:szCs w:val="20"/>
        </w:rPr>
        <w:fldChar w:fldCharType="begin"/>
      </w:r>
      <w:r>
        <w:rPr>
          <w:rFonts w:ascii="PT Serif" w:hAnsi="PT Serif"/>
          <w:sz w:val="20"/>
          <w:szCs w:val="20"/>
        </w:rPr>
        <w:instrText xml:space="preserve"> ADDIN ZOTERO_ITEM CSL_CITATION {"citationID":"nl0OuQUc","properties":{"formattedCitation":"[11]","plainCitation":"[11]","noteIndex":0},"citationItems":[{"id":15212,"uris":["http://zotero.org/users/9949769/items/GBFB9XH3"],"itemData":{"id":15212,"type":"article-journal","abstract":"Recent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6E4B58" w:rsidRPr="00500E55">
        <w:rPr>
          <w:rFonts w:ascii="PT Serif" w:hAnsi="PT Serif"/>
          <w:sz w:val="20"/>
          <w:szCs w:val="20"/>
        </w:rPr>
        <w:fldChar w:fldCharType="separate"/>
      </w:r>
      <w:r w:rsidR="00E916BB" w:rsidRPr="00E916BB">
        <w:rPr>
          <w:rFonts w:ascii="PT Serif" w:hAnsi="PT Serif"/>
          <w:sz w:val="20"/>
        </w:rPr>
        <w:t>[11]</w:t>
      </w:r>
      <w:r w:rsidR="006E4B58" w:rsidRPr="00500E55">
        <w:rPr>
          <w:rFonts w:ascii="PT Serif" w:hAnsi="PT Serif"/>
          <w:sz w:val="20"/>
          <w:szCs w:val="20"/>
        </w:rPr>
        <w:fldChar w:fldCharType="end"/>
      </w:r>
      <w:r w:rsidR="006E4B58" w:rsidRPr="00500E55">
        <w:rPr>
          <w:rFonts w:ascii="PT Serif" w:hAnsi="PT Serif"/>
          <w:sz w:val="20"/>
          <w:szCs w:val="20"/>
        </w:rPr>
        <w:t xml:space="preserve">. However, </w:t>
      </w:r>
      <w:r>
        <w:rPr>
          <w:rFonts w:ascii="PT Serif" w:hAnsi="PT Serif"/>
          <w:sz w:val="20"/>
          <w:szCs w:val="20"/>
        </w:rPr>
        <w:t>a</w:t>
      </w:r>
      <w:r w:rsidR="00A252AB" w:rsidRPr="00500E55">
        <w:rPr>
          <w:rFonts w:ascii="PT Serif" w:hAnsi="PT Serif"/>
          <w:sz w:val="20"/>
          <w:szCs w:val="20"/>
        </w:rPr>
        <w:t xml:space="preserve"> </w:t>
      </w:r>
      <w:r w:rsidR="00CE04C8" w:rsidRPr="00500E55">
        <w:rPr>
          <w:rFonts w:ascii="PT Serif" w:hAnsi="PT Serif"/>
          <w:sz w:val="20"/>
          <w:szCs w:val="20"/>
        </w:rPr>
        <w:t>distinct</w:t>
      </w:r>
      <w:r w:rsidR="00A252AB" w:rsidRPr="00500E55">
        <w:rPr>
          <w:rFonts w:ascii="PT Serif" w:hAnsi="PT Serif"/>
          <w:sz w:val="20"/>
          <w:szCs w:val="20"/>
        </w:rPr>
        <w:t xml:space="preserve"> pattern</w:t>
      </w:r>
      <w:r>
        <w:rPr>
          <w:rFonts w:ascii="PT Serif" w:hAnsi="PT Serif"/>
          <w:sz w:val="20"/>
          <w:szCs w:val="20"/>
        </w:rPr>
        <w:t xml:space="preserve"> observed</w:t>
      </w:r>
      <w:r w:rsidR="00A252AB" w:rsidRPr="00500E55">
        <w:rPr>
          <w:rFonts w:ascii="PT Serif" w:hAnsi="PT Serif"/>
          <w:sz w:val="20"/>
          <w:szCs w:val="20"/>
        </w:rPr>
        <w:t xml:space="preserve">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Pr>
          <w:rFonts w:ascii="PT Serif" w:hAnsi="PT Serif"/>
          <w:sz w:val="20"/>
          <w:szCs w:val="20"/>
        </w:rPr>
        <w:t xml:space="preserve"> suggests that </w:t>
      </w:r>
      <w:proofErr w:type="gramStart"/>
      <w:r w:rsidR="00CE04C8" w:rsidRPr="00500E55">
        <w:rPr>
          <w:rFonts w:ascii="PT Serif" w:hAnsi="PT Serif"/>
          <w:sz w:val="20"/>
          <w:szCs w:val="20"/>
        </w:rPr>
        <w:t>same-sex</w:t>
      </w:r>
      <w:proofErr w:type="gramEnd"/>
      <w:r w:rsidR="00CE04C8" w:rsidRPr="00500E55">
        <w:rPr>
          <w:rFonts w:ascii="PT Serif" w:hAnsi="PT Serif"/>
          <w:sz w:val="20"/>
          <w:szCs w:val="20"/>
        </w:rPr>
        <w:t xml:space="preserve">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 </w:t>
      </w:r>
      <w:r>
        <w:rPr>
          <w:rFonts w:ascii="PT Serif" w:hAnsi="PT Serif"/>
          <w:sz w:val="20"/>
          <w:szCs w:val="20"/>
        </w:rPr>
        <w:t>not a functional behavior but rather a behavior expressed outside of its original function</w:t>
      </w:r>
      <w:r w:rsidR="00CE04C8" w:rsidRPr="00500E55">
        <w:rPr>
          <w:rFonts w:ascii="PT Serif" w:hAnsi="PT Serif"/>
          <w:sz w:val="20"/>
          <w:szCs w:val="20"/>
        </w:rPr>
        <w:t xml:space="preserve">. </w:t>
      </w:r>
      <w:r>
        <w:rPr>
          <w:rFonts w:ascii="PT Serif" w:hAnsi="PT Serif"/>
          <w:sz w:val="20"/>
          <w:szCs w:val="20"/>
        </w:rPr>
        <w:t>I</w:t>
      </w:r>
      <w:r w:rsidR="00CE04C8" w:rsidRPr="00500E55">
        <w:rPr>
          <w:rFonts w:ascii="PT Serif" w:hAnsi="PT Serif"/>
          <w:sz w:val="20"/>
          <w:szCs w:val="20"/>
        </w:rPr>
        <w:t xml:space="preserve">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xml:space="preserve">, and </w:t>
      </w:r>
      <w:r>
        <w:rPr>
          <w:rFonts w:ascii="PT Serif" w:hAnsi="PT Serif"/>
          <w:sz w:val="20"/>
          <w:szCs w:val="20"/>
        </w:rPr>
        <w:t>one</w:t>
      </w:r>
      <w:r w:rsidR="00444F76">
        <w:rPr>
          <w:rFonts w:ascii="PT Serif" w:hAnsi="PT Serif"/>
          <w:sz w:val="20"/>
          <w:szCs w:val="20"/>
        </w:rPr>
        <w:t xml:space="preserve"> partner </w:t>
      </w:r>
      <w:r>
        <w:rPr>
          <w:rFonts w:ascii="PT Serif" w:hAnsi="PT Serif"/>
          <w:sz w:val="20"/>
          <w:szCs w:val="20"/>
        </w:rPr>
        <w:t>behaves</w:t>
      </w:r>
      <w:r w:rsidR="00444F76">
        <w:rPr>
          <w:rFonts w:ascii="PT Serif" w:hAnsi="PT Serif"/>
          <w:sz w:val="20"/>
          <w:szCs w:val="20"/>
        </w:rPr>
        <w:t xml:space="preser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Pr>
          <w:rFonts w:ascii="PT Serif" w:hAnsi="PT Serif"/>
          <w:sz w:val="20"/>
          <w:szCs w:val="20"/>
        </w:rPr>
        <w:instrText xml:space="preserve"> ADDIN ZOTERO_ITEM CSL_CITATION {"citationID":"g0VO3EJm","properties":{"formattedCitation":"[11]","plainCitation":"[11]","noteIndex":0},"citationItems":[{"id":15212,"uris":["http://zotero.org/users/9949769/items/GBFB9XH3"],"itemData":{"id":15212,"type":"article-journal","abstract":"Recent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w:t>
      </w:r>
      <w:commentRangeStart w:id="96"/>
      <w:r w:rsidR="00CE04C8" w:rsidRPr="00500E55">
        <w:rPr>
          <w:rFonts w:ascii="PT Serif" w:hAnsi="PT Serif"/>
          <w:sz w:val="20"/>
          <w:szCs w:val="20"/>
        </w:rPr>
        <w:t xml:space="preserve">In </w:t>
      </w:r>
      <w:r w:rsidR="00CE04C8" w:rsidRPr="00500E55">
        <w:rPr>
          <w:rFonts w:ascii="PT Serif" w:hAnsi="PT Serif"/>
          <w:i/>
          <w:iCs/>
          <w:sz w:val="20"/>
          <w:szCs w:val="20"/>
        </w:rPr>
        <w:t>Coptotermes</w:t>
      </w:r>
      <w:r w:rsidR="00CE04C8" w:rsidRPr="00500E55">
        <w:rPr>
          <w:rFonts w:ascii="PT Serif" w:hAnsi="PT Serif"/>
          <w:sz w:val="20"/>
          <w:szCs w:val="20"/>
        </w:rPr>
        <w:t xml:space="preserve"> termites</w:t>
      </w:r>
      <w:commentRangeEnd w:id="96"/>
      <w:r w:rsidR="0038208F">
        <w:rPr>
          <w:rStyle w:val="CommentReference"/>
        </w:rPr>
        <w:commentReference w:id="96"/>
      </w:r>
      <w:r w:rsidR="00CE04C8" w:rsidRPr="00500E55">
        <w:rPr>
          <w:rFonts w:ascii="PT Serif" w:hAnsi="PT Serif"/>
          <w:sz w:val="20"/>
          <w:szCs w:val="20"/>
        </w:rPr>
        <w:t xml:space="preserve">, on the other hand, even once they form a same-sex tandem pair, </w:t>
      </w:r>
      <w:r>
        <w:rPr>
          <w:rFonts w:ascii="PT Serif" w:hAnsi="PT Serif"/>
          <w:sz w:val="20"/>
          <w:szCs w:val="20"/>
        </w:rPr>
        <w:t>both</w:t>
      </w:r>
      <w:r w:rsidR="00CE04C8" w:rsidRPr="00500E55">
        <w:rPr>
          <w:rFonts w:ascii="PT Serif" w:hAnsi="PT Serif"/>
          <w:sz w:val="20"/>
          <w:szCs w:val="20"/>
        </w:rPr>
        <w:t xml:space="preserve"> female-female and male-male tandems were far less stable than heterosexual tandems</w:t>
      </w:r>
      <w:r w:rsidR="00444F76">
        <w:rPr>
          <w:rFonts w:ascii="PT Serif" w:hAnsi="PT Serif"/>
          <w:sz w:val="20"/>
          <w:szCs w:val="20"/>
        </w:rPr>
        <w:t xml:space="preserve"> (Fig</w:t>
      </w:r>
      <w:r w:rsidR="001977A4">
        <w:rPr>
          <w:rFonts w:ascii="PT Serif" w:hAnsi="PT Serif"/>
          <w:sz w:val="20"/>
          <w:szCs w:val="20"/>
        </w:rPr>
        <w:t>ure</w:t>
      </w:r>
      <w:r w:rsidR="00444F76">
        <w:rPr>
          <w:rFonts w:ascii="PT Serif" w:hAnsi="PT Serif"/>
          <w:sz w:val="20"/>
          <w:szCs w:val="20"/>
        </w:rPr>
        <w:t xml:space="preserve"> 1</w:t>
      </w:r>
      <w:r w:rsidR="001977A4">
        <w:rPr>
          <w:rFonts w:ascii="PT Serif" w:hAnsi="PT Serif"/>
          <w:sz w:val="20"/>
          <w:szCs w:val="20"/>
        </w:rPr>
        <w:t>,</w:t>
      </w:r>
      <w:r w:rsidR="00444F76">
        <w:rPr>
          <w:rFonts w:ascii="PT Serif" w:hAnsi="PT Serif"/>
          <w:sz w:val="20"/>
          <w:szCs w:val="20"/>
        </w:rPr>
        <w:t xml:space="preserve"> S1)</w:t>
      </w:r>
      <w:r w:rsidR="00CE04C8" w:rsidRPr="00500E55">
        <w:rPr>
          <w:rFonts w:ascii="PT Serif" w:hAnsi="PT Serif"/>
          <w:sz w:val="20"/>
          <w:szCs w:val="20"/>
        </w:rPr>
        <w:t>.</w:t>
      </w:r>
      <w:r w:rsidR="00444F76">
        <w:rPr>
          <w:rFonts w:ascii="PT Serif" w:hAnsi="PT Serif"/>
          <w:sz w:val="20"/>
          <w:szCs w:val="20"/>
        </w:rPr>
        <w:t xml:space="preserve"> Moving speed was also slower in same-sex tandems than </w:t>
      </w:r>
      <w:r>
        <w:rPr>
          <w:rFonts w:ascii="PT Serif" w:hAnsi="PT Serif"/>
          <w:sz w:val="20"/>
          <w:szCs w:val="20"/>
        </w:rPr>
        <w:t xml:space="preserve">in </w:t>
      </w:r>
      <w:r w:rsidR="00444F76">
        <w:rPr>
          <w:rFonts w:ascii="PT Serif" w:hAnsi="PT Serif"/>
          <w:sz w:val="20"/>
          <w:szCs w:val="20"/>
        </w:rPr>
        <w:t>heterosexual pairs</w:t>
      </w:r>
      <w:r w:rsidR="001977A4">
        <w:rPr>
          <w:rFonts w:ascii="PT Serif" w:hAnsi="PT Serif"/>
          <w:sz w:val="20"/>
          <w:szCs w:val="20"/>
        </w:rPr>
        <w:t xml:space="preserve"> (Figure 2)</w:t>
      </w:r>
      <w:r w:rsidR="00444F76">
        <w:rPr>
          <w:rFonts w:ascii="PT Serif" w:hAnsi="PT Serif"/>
          <w:sz w:val="20"/>
          <w:szCs w:val="20"/>
        </w:rPr>
        <w:t>. Furthermore, upon separation, movement dimorphisms between partners, a key for efficient reunion, w</w:t>
      </w:r>
      <w:r>
        <w:rPr>
          <w:rFonts w:ascii="PT Serif" w:hAnsi="PT Serif"/>
          <w:sz w:val="20"/>
          <w:szCs w:val="20"/>
        </w:rPr>
        <w:t>ere</w:t>
      </w:r>
      <w:r w:rsidR="00444F76">
        <w:rPr>
          <w:rFonts w:ascii="PT Serif" w:hAnsi="PT Serif"/>
          <w:sz w:val="20"/>
          <w:szCs w:val="20"/>
        </w:rPr>
        <w:t xml:space="preserve"> not as strong as heterosexual pairs (Fig. 2).</w:t>
      </w:r>
      <w:r w:rsidR="00CE04C8" w:rsidRPr="00500E55">
        <w:rPr>
          <w:rFonts w:ascii="PT Serif" w:hAnsi="PT Serif"/>
          <w:sz w:val="20"/>
          <w:szCs w:val="20"/>
        </w:rPr>
        <w:t xml:space="preserve"> Th</w:t>
      </w:r>
      <w:r w:rsidR="00444F76">
        <w:rPr>
          <w:rFonts w:ascii="PT Serif" w:hAnsi="PT Serif"/>
          <w:sz w:val="20"/>
          <w:szCs w:val="20"/>
        </w:rPr>
        <w:t>ese all</w:t>
      </w:r>
      <w:r w:rsidR="00CE04C8" w:rsidRPr="00500E55">
        <w:rPr>
          <w:rFonts w:ascii="PT Serif" w:hAnsi="PT Serif"/>
          <w:sz w:val="20"/>
          <w:szCs w:val="20"/>
        </w:rPr>
        <w:t xml:space="preserve"> </w:t>
      </w:r>
      <w:r w:rsidR="00444F76">
        <w:rPr>
          <w:rFonts w:ascii="PT Serif" w:hAnsi="PT Serif"/>
          <w:sz w:val="20"/>
          <w:szCs w:val="20"/>
        </w:rPr>
        <w:t>indicate</w:t>
      </w:r>
      <w:r w:rsidR="00CE04C8" w:rsidRPr="00500E55">
        <w:rPr>
          <w:rFonts w:ascii="PT Serif" w:hAnsi="PT Serif"/>
          <w:sz w:val="20"/>
          <w:szCs w:val="20"/>
        </w:rPr>
        <w:t xml:space="preserve"> that </w:t>
      </w:r>
      <w:r w:rsidR="00CE04C8" w:rsidRPr="00500E55">
        <w:rPr>
          <w:rFonts w:ascii="PT Serif" w:hAnsi="PT Serif"/>
          <w:i/>
          <w:iCs/>
          <w:sz w:val="20"/>
          <w:szCs w:val="20"/>
        </w:rPr>
        <w:t>Coptotermes</w:t>
      </w:r>
      <w:r w:rsidR="00CE04C8" w:rsidRPr="00500E55">
        <w:rPr>
          <w:rFonts w:ascii="PT Serif" w:hAnsi="PT Serif"/>
          <w:sz w:val="20"/>
          <w:szCs w:val="20"/>
        </w:rPr>
        <w:t xml:space="preserve"> termites do not</w:t>
      </w:r>
      <w:r>
        <w:rPr>
          <w:rFonts w:ascii="PT Serif" w:hAnsi="PT Serif"/>
          <w:sz w:val="20"/>
          <w:szCs w:val="20"/>
        </w:rPr>
        <w:t xml:space="preserve"> tend to</w:t>
      </w:r>
      <w:r w:rsidR="00CE04C8" w:rsidRPr="00500E55">
        <w:rPr>
          <w:rFonts w:ascii="PT Serif" w:hAnsi="PT Serif"/>
          <w:sz w:val="20"/>
          <w:szCs w:val="20"/>
        </w:rPr>
        <w:t xml:space="preserve"> adjust their movement patterns to</w:t>
      </w:r>
      <w:r>
        <w:rPr>
          <w:rFonts w:ascii="PT Serif" w:hAnsi="PT Serif"/>
          <w:sz w:val="20"/>
          <w:szCs w:val="20"/>
        </w:rPr>
        <w:t xml:space="preserve"> maintain same-sex tandems actively</w:t>
      </w:r>
      <w:r w:rsidR="00CE04C8" w:rsidRPr="00500E55">
        <w:rPr>
          <w:rFonts w:ascii="PT Serif" w:hAnsi="PT Serif"/>
          <w:sz w:val="20"/>
          <w:szCs w:val="20"/>
        </w:rPr>
        <w:t xml:space="preserve">. </w:t>
      </w:r>
      <w:commentRangeStart w:id="97"/>
      <w:commentRangeStart w:id="98"/>
      <w:r>
        <w:rPr>
          <w:rFonts w:ascii="PT Serif" w:hAnsi="PT Serif"/>
          <w:sz w:val="20"/>
          <w:szCs w:val="20"/>
        </w:rPr>
        <w:t xml:space="preserve">The same-sex tandems in </w:t>
      </w:r>
      <w:r w:rsidRPr="00EC4CC4">
        <w:rPr>
          <w:rFonts w:ascii="PT Serif" w:hAnsi="PT Serif"/>
          <w:i/>
          <w:iCs/>
          <w:sz w:val="20"/>
          <w:szCs w:val="20"/>
        </w:rPr>
        <w:t>Coptotermes</w:t>
      </w:r>
      <w:r>
        <w:rPr>
          <w:rFonts w:ascii="PT Serif" w:hAnsi="PT Serif"/>
          <w:sz w:val="20"/>
          <w:szCs w:val="20"/>
        </w:rPr>
        <w:t xml:space="preserve"> termites </w:t>
      </w:r>
      <w:r>
        <w:rPr>
          <w:rFonts w:ascii="PT Serif" w:hAnsi="PT Serif"/>
          <w:sz w:val="20"/>
          <w:szCs w:val="20"/>
        </w:rPr>
        <w:lastRenderedPageBreak/>
        <w:t xml:space="preserve">could exist due to the ancestral state of termite tandem running behavior </w:t>
      </w:r>
      <w:r>
        <w:rPr>
          <w:rFonts w:ascii="PT Serif" w:hAnsi="PT Serif"/>
          <w:sz w:val="20"/>
          <w:szCs w:val="20"/>
        </w:rPr>
        <w:fldChar w:fldCharType="begin"/>
      </w:r>
      <w:r>
        <w:rPr>
          <w:rFonts w:ascii="PT Serif" w:hAnsi="PT Serif"/>
          <w:sz w:val="20"/>
          <w:szCs w:val="20"/>
        </w:rPr>
        <w:instrText xml:space="preserve"> ADDIN ZOTERO_ITEM CSL_CITATION {"citationID":"xkqQGE9c","properties":{"formattedCitation":"[11]","plainCitation":"[11]","noteIndex":0},"citationItems":[{"id":15212,"uris":["http://zotero.org/users/9949769/items/GBFB9XH3"],"itemData":{"id":15212,"type":"article-journal","abstract":"Recent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EC4CC4">
        <w:rPr>
          <w:rFonts w:ascii="PT Serif" w:hAnsi="PT Serif"/>
          <w:sz w:val="20"/>
        </w:rPr>
        <w:t>[11]</w:t>
      </w:r>
      <w:r>
        <w:rPr>
          <w:rFonts w:ascii="PT Serif" w:hAnsi="PT Serif"/>
          <w:sz w:val="20"/>
          <w:szCs w:val="20"/>
        </w:rPr>
        <w:fldChar w:fldCharType="end"/>
      </w:r>
      <w:r>
        <w:rPr>
          <w:rFonts w:ascii="PT Serif" w:hAnsi="PT Serif"/>
          <w:sz w:val="20"/>
          <w:szCs w:val="20"/>
        </w:rPr>
        <w:t xml:space="preserve">, as in the framework of the previous work </w:t>
      </w:r>
      <w:r>
        <w:rPr>
          <w:rFonts w:ascii="PT Serif" w:hAnsi="PT Serif"/>
          <w:sz w:val="20"/>
          <w:szCs w:val="20"/>
        </w:rPr>
        <w:fldChar w:fldCharType="begin"/>
      </w:r>
      <w:r>
        <w:rPr>
          <w:rFonts w:ascii="PT Serif" w:hAnsi="PT Serif"/>
          <w:sz w:val="20"/>
          <w:szCs w:val="20"/>
        </w:rPr>
        <w:instrText xml:space="preserve"> ADDIN ZOTERO_ITEM CSL_CITATION {"citationID":"o4fFt93q","properties":{"formattedCitation":"[4]","plainCitation":"[4]","noteIndex":0},"citationItems":[{"id":13246,"uris":["http://zotero.org/users/9949769/items/YMVYZXLS"],"itemData":{"id":13246,"type":"article-journal","abstract":"Same-sex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E."}],"issued":{"date-parts":[["2019"]]}}}],"schema":"https://github.com/citation-style-language/schema/raw/master/csl-citation.json"} </w:instrText>
      </w:r>
      <w:r>
        <w:rPr>
          <w:rFonts w:ascii="PT Serif" w:hAnsi="PT Serif"/>
          <w:sz w:val="20"/>
          <w:szCs w:val="20"/>
        </w:rPr>
        <w:fldChar w:fldCharType="separate"/>
      </w:r>
      <w:r w:rsidRPr="00EC4CC4">
        <w:rPr>
          <w:rFonts w:ascii="PT Serif" w:hAnsi="PT Serif"/>
          <w:sz w:val="20"/>
        </w:rPr>
        <w:t>[4]</w:t>
      </w:r>
      <w:r>
        <w:rPr>
          <w:rFonts w:ascii="PT Serif" w:hAnsi="PT Serif"/>
          <w:sz w:val="20"/>
          <w:szCs w:val="20"/>
        </w:rPr>
        <w:fldChar w:fldCharType="end"/>
      </w:r>
      <w:r>
        <w:rPr>
          <w:rFonts w:ascii="PT Serif" w:hAnsi="PT Serif"/>
          <w:sz w:val="20"/>
          <w:szCs w:val="20"/>
        </w:rPr>
        <w:t>.</w:t>
      </w:r>
      <w:commentRangeEnd w:id="97"/>
      <w:r w:rsidR="00BA18E8">
        <w:rPr>
          <w:rStyle w:val="CommentReference"/>
        </w:rPr>
        <w:commentReference w:id="97"/>
      </w:r>
      <w:commentRangeEnd w:id="98"/>
      <w:r w:rsidR="00843BCC">
        <w:rPr>
          <w:rStyle w:val="CommentReference"/>
        </w:rPr>
        <w:commentReference w:id="98"/>
      </w:r>
    </w:p>
    <w:p w14:paraId="39FA25A3" w14:textId="4C6F3C16" w:rsidR="006F594F"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w:t>
      </w:r>
      <w:r w:rsidR="00EC4CC4">
        <w:rPr>
          <w:rFonts w:ascii="PT Serif" w:hAnsi="PT Serif"/>
          <w:sz w:val="20"/>
          <w:szCs w:val="20"/>
        </w:rPr>
        <w:t>of</w:t>
      </w:r>
      <w:r w:rsidR="00444F76">
        <w:rPr>
          <w:rFonts w:ascii="PT Serif" w:hAnsi="PT Serif"/>
          <w:sz w:val="20"/>
          <w:szCs w:val="20"/>
        </w:rPr>
        <w:t xml:space="preserve"> the evolution </w:t>
      </w:r>
      <w:r w:rsidR="007802D7" w:rsidRPr="00500E55">
        <w:rPr>
          <w:rFonts w:ascii="PT Serif" w:hAnsi="PT Serif"/>
          <w:sz w:val="20"/>
          <w:szCs w:val="20"/>
        </w:rPr>
        <w:t>of SSB.</w:t>
      </w:r>
      <w:r w:rsidR="00444F76">
        <w:rPr>
          <w:rFonts w:ascii="PT Serif" w:hAnsi="PT Serif"/>
          <w:sz w:val="20"/>
          <w:szCs w:val="20"/>
        </w:rPr>
        <w:t xml:space="preserve"> </w:t>
      </w:r>
      <w:r w:rsidR="00EC4CC4">
        <w:rPr>
          <w:rFonts w:ascii="PT Serif" w:hAnsi="PT Serif"/>
          <w:sz w:val="20"/>
          <w:szCs w:val="20"/>
        </w:rPr>
        <w:t>For example, a p</w:t>
      </w:r>
      <w:r w:rsidR="006F594F">
        <w:rPr>
          <w:rFonts w:ascii="PT Serif" w:hAnsi="PT Serif"/>
          <w:sz w:val="20"/>
          <w:szCs w:val="20"/>
        </w:rPr>
        <w:t>revious theoretical stud</w:t>
      </w:r>
      <w:r w:rsidR="00EC4CC4">
        <w:rPr>
          <w:rFonts w:ascii="PT Serif" w:hAnsi="PT Serif"/>
          <w:sz w:val="20"/>
          <w:szCs w:val="20"/>
        </w:rPr>
        <w:t>y</w:t>
      </w:r>
      <w:r w:rsidR="006F594F">
        <w:rPr>
          <w:rFonts w:ascii="PT Serif" w:hAnsi="PT Serif"/>
          <w:sz w:val="20"/>
          <w:szCs w:val="20"/>
        </w:rPr>
        <w:t xml:space="preserve"> predicted that</w:t>
      </w:r>
      <w:r w:rsidR="00EC4CC4">
        <w:rPr>
          <w:rFonts w:ascii="PT Serif" w:hAnsi="PT Serif"/>
          <w:sz w:val="20"/>
          <w:szCs w:val="20"/>
        </w:rPr>
        <w:t xml:space="preserve"> SSB is caused by the absence of perfect sex discrimination, where the loss of sexual signals and indiscriminate mating coevolve together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{"citationID":"eTNuCaBY","properties":{"formattedCitation":"[28]","plainCitation":"[28]","noteIndex":0},"citationItems":[{"id":20658,"uris":["http://zotero.org/users/9949769/items/TD7PZZ57"],"itemData":{"id":20658,"type":"article-journal","container-title":"The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[28]</w:t>
      </w:r>
      <w:r w:rsidR="00EC4CC4">
        <w:rPr>
          <w:rFonts w:ascii="PT Serif" w:hAnsi="PT Serif"/>
          <w:sz w:val="20"/>
          <w:szCs w:val="20"/>
        </w:rPr>
        <w:fldChar w:fldCharType="end"/>
      </w:r>
      <w:r w:rsidR="00EC4CC4">
        <w:rPr>
          <w:rFonts w:ascii="PT Serif" w:hAnsi="PT Serif"/>
          <w:sz w:val="20"/>
          <w:szCs w:val="20"/>
        </w:rPr>
        <w:t xml:space="preserve">. Our result supports this idea by showing that the species with weaker sexual signals showed more frequent same-sex pairing than the other. In other words, </w:t>
      </w:r>
      <w:r w:rsidR="00EC4CC4" w:rsidRPr="00EC4CC4">
        <w:rPr>
          <w:rFonts w:ascii="PT Serif" w:hAnsi="PT Serif"/>
          <w:i/>
          <w:iCs/>
          <w:sz w:val="20"/>
          <w:szCs w:val="20"/>
        </w:rPr>
        <w:t>C. gestroi</w:t>
      </w:r>
      <w:r w:rsidR="00EC4CC4">
        <w:rPr>
          <w:rFonts w:ascii="PT Serif" w:hAnsi="PT Serif"/>
          <w:sz w:val="20"/>
          <w:szCs w:val="20"/>
        </w:rPr>
        <w:t xml:space="preserve"> has a broader mating filter than </w:t>
      </w:r>
      <w:r w:rsidR="00EC4CC4" w:rsidRPr="00EC4CC4">
        <w:rPr>
          <w:rFonts w:ascii="PT Serif" w:hAnsi="PT Serif"/>
          <w:i/>
          <w:iCs/>
          <w:sz w:val="20"/>
          <w:szCs w:val="20"/>
        </w:rPr>
        <w:t>C. formosanus</w:t>
      </w:r>
      <w:r w:rsidR="00EC4CC4">
        <w:rPr>
          <w:rFonts w:ascii="PT Serif" w:hAnsi="PT Serif"/>
          <w:sz w:val="20"/>
          <w:szCs w:val="20"/>
        </w:rPr>
        <w:t xml:space="preserve"> and tries to pair with non-female individuals, as shown in a cricket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{"citationID":"ea30QcmI","properties":{"formattedCitation":"[29]","plainCitation":"[29]","noteIndex":0},"citationItems":[{"id":20643,"uris":["http://zotero.org/users/9949769/items/8BCLJ4K5"],"itemData":{"id":20643,"type":"article-journal","abstract":"Same-sex sexual behaviour (SSB) occurs in many animals and is often treated as an anomaly requiring special explanation. One common explanation for SSB is mistaken identity. However, animals make similar ‘mistakes’ in other contexts—such as attempting to mate with immature individuals or inanimate objects. Framing such behaviours as ‘mistakes’ risks misinterpreting how animals make flexible mating decisions. Here we make a case for an alternative approach to thinking about SSB by instead considering an individual's mating filter. A broad filter means directing courtship toward anything that resembles a potential mate, whilst a narrow filter means only courting with receptive targets. We illustrate this approach by examining the mating filters of male Pacific field crickets (\n              Teleogryllus oceanicus\n              ). We find that males engage in SSB but also misdirect courtship toward juveniles (but not plastic crickets). This finding suggests that SSB is not an anomaly and is better considered alongside other misdirected behaviours. We argue that by viewing misdirected behaviours through the lens of mating filters rather than as ‘mistakes’ we can build a more nuanced understanding of reproductive behaviour and begin to determine when having a broader mating filter can be advantageous.","container-title":"Proceedings of the Royal Society B: Biological Sciences","DOI":"10.1098/rspb.2023.0002","ISSN":"0962-8452, 1471-2954","issue":"1997","journalAbbreviation":"Proc. R. Soc. B.","language":"en","page":"20230002","source":"DOI.org (Crossref)","title":"Rethinking same-sex sexual behaviour: male field crickets have broad mating filters","title-short":"Rethinking same-sex sexual behaviour","volume":"290","author":[{"family":"Richardson","given":"Jon"},{"family":"Zuk","given":"Marlene"}],"issued":{"date-parts":[["2023",4,26]]}}}],"schema":"https://github.com/citation-style-language/schema/raw/master/csl-citation.json"}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[29]</w:t>
      </w:r>
      <w:r w:rsidR="00EC4CC4">
        <w:rPr>
          <w:rFonts w:ascii="PT Serif" w:hAnsi="PT Serif"/>
          <w:sz w:val="20"/>
          <w:szCs w:val="20"/>
        </w:rPr>
        <w:fldChar w:fldCharType="end"/>
      </w:r>
      <w:r w:rsidR="00EC4CC4">
        <w:rPr>
          <w:rFonts w:ascii="PT Serif" w:hAnsi="PT Serif"/>
          <w:sz w:val="20"/>
          <w:szCs w:val="20"/>
        </w:rPr>
        <w:t xml:space="preserve">, a burying beetle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{"citationID":"WNwALXEM","properties":{"formattedCitation":"[30]","plainCitation":"[30]","noteIndex":0},"citationItems":[{"id":1046,"uris":["http://zotero.org/users/9949769/items/6ZUN3G35"],"itemData":{"id":1046,"type":"article-journal","abstract":"Same-sex sexual behaviour (SSB) has been documented in a wide range of animals, but its evolutionary causes are not well understood. Here, we investigated SSB in the light of Reeve's acceptance threshold theory. When recognition is not error-proof, the acceptance threshold used by males to recognize potential mating partners should be flexibly adjusted to maximize the fitness pay-off between the costs of erroneously accepting males and the benefits of accepting females. By manipulating male burying beetles' search time for females and their reproductive potential, we influenced their perceived costs of making an acceptance or rejection error. As predicted, when the costs of rejecting females increased, males exhibited more permissive discrimination decisions and showed high levels of SSB; when the costs of accepting males increased, males were more restrictive and showed low levels of SSB. Our results support the idea that in animal species, in which the recognition cues of females and males overlap to a certain degree, SSB is a consequence of an adaptive discrimination strategy to avoid the costs of making rejection errors.","container-title":"Biology letters","DOI":"10.1098/rsbl.2014.0603","ISSN":"1744-957X","issue":"1","note":"PMID: 25631226","page":"20140603","title":"Acceptance threshold theory can explain occurrence of homosexual behaviour.","volume":"11","author":[{"family":"Engel","given":"Katharina C"},{"family":"Männer","given":"Lisa"},{"family":"Ayasse","given":"Manfred"},{"family":"Steiger","given":"Sandra"}],"issued":{"date-parts":[["2015",1,28]]}}}],"schema":"https://github.com/citation-style-language/schema/raw/master/csl-citation.json"}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[30]</w:t>
      </w:r>
      <w:r w:rsidR="00EC4CC4">
        <w:rPr>
          <w:rFonts w:ascii="PT Serif" w:hAnsi="PT Serif"/>
          <w:sz w:val="20"/>
          <w:szCs w:val="20"/>
        </w:rPr>
        <w:fldChar w:fldCharType="end"/>
      </w:r>
      <w:r w:rsidR="00EC4CC4">
        <w:rPr>
          <w:rFonts w:ascii="PT Serif" w:hAnsi="PT Serif"/>
          <w:sz w:val="20"/>
          <w:szCs w:val="20"/>
        </w:rPr>
        <w:t xml:space="preserve">, and a water strider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{"citationID":"F6Bn1biM","properties":{"formattedCitation":"[31]","plainCitation":"[31]","noteIndex":0},"citationItems":[{"id":1055,"uris":["http://zotero.org/users/9949769/items/NI9ZWJFB"],"itemData":{"id":1055,"type":"article-journal","abstract":"A variety of hypotheses have been suggested to explain the evolution of same-sex sexual behaviour (SSB) in male insects. Males may be poor at discriminating other males from females, inexperienced, or may need to learn how to distinguish females. Alternatively SSB could be a by-product of a plastic reproductive strategy to succeed in scramble competition. Such a strategy could be adaptive if the cost of missing the chance to mate with available females exceeds the cost of mounting single males instead (i.e. SSB). We tested predictions derived from these hypotheses by experimentally varying the sex ratio and thus the intensity of scramble competition in the water strider Tenagogerris euphrosyne. We allowed males to experience female-biased or male-biased sex ratio treatments for a week, and then compared their expression of SSB under standard conditions. We also measured daily mating success of males during the treatment and related this to SSB frequency under assay conditions. Males kept in male-biased sex ratio conditions exhibited more SSB, mounting males and females equally often under assay conditions. Males kept under female-biased conditions only mounted males one-quarter as often as they mounted females in the assay. Male mating experience under treatment conditions did not influence the expression of SSB in the assay. In a second experiment we found that males that were more likely to exhibit SSB enjoyed higher initial mating success in a subsequent mating assay in a male-biased sex ratio. Our results indicate that plasticity in reproductive strategy not only increases mating opportunity but also confers a reproductive benefit. Taken together, SSB in T. euphrosyne is a highly labile trait responsive to sex ratio that delivers increased mating success under intense scramble competition.","container-title":"Animal Behaviour","DOI":"10.1016/j.anbehav.2015.07.035","ISSN":"00033472","page":"193-197","title":"Same-sex sexual behaviour as a by-product of reproductive strategy under male–male scramble competition","volume":"108","author":[{"family":"Han","given":"Chang S."},{"family":"Brooks","given":"Robert C."}],"issued":{"date-parts":[["2015",10]]}}}],"schema":"https://github.com/citation-style-language/schema/raw/master/csl-citation.json"}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[31]</w:t>
      </w:r>
      <w:r w:rsidR="00EC4CC4">
        <w:rPr>
          <w:rFonts w:ascii="PT Serif" w:hAnsi="PT Serif"/>
          <w:sz w:val="20"/>
          <w:szCs w:val="20"/>
        </w:rPr>
        <w:fldChar w:fldCharType="end"/>
      </w:r>
      <w:r w:rsidR="00EC4CC4">
        <w:rPr>
          <w:rFonts w:ascii="PT Serif" w:hAnsi="PT Serif"/>
          <w:sz w:val="20"/>
          <w:szCs w:val="20"/>
        </w:rPr>
        <w:t xml:space="preserve">. Furthermore, although all of the previous studies have considered the SSB between individuals of signal-receiving sex (typically males)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{"citationID":"foph9ubL","properties":{"formattedCitation":"[4,7,28]","plainCitation":"[4,7,28]","noteIndex":0},"citationItems":[{"id":13246,"uris":["http://zotero.org/users/9949769/items/YMVYZXLS"],"itemData":{"id":13246,"type":"article-journal","abstract":"Same-sex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E."}],"issued":{"date-parts":[["2019"]]}}},{"id":13522,"uris":["http://zotero.org/users/9949769/items/7H3G75P6"],"itemData":{"id":13522,"type":"article-journal","abstract":"The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R."}],"issued":{"date-parts":[["2021"]]}}},{"id":20658,"uris":["http://zotero.org/users/9949769/items/TD7PZZ57"],"itemData":{"id":20658,"type":"article-journal","container-title":"The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[4,7,28]</w:t>
      </w:r>
      <w:r w:rsidR="00EC4CC4">
        <w:rPr>
          <w:rFonts w:ascii="PT Serif" w:hAnsi="PT Serif"/>
          <w:sz w:val="20"/>
          <w:szCs w:val="20"/>
        </w:rPr>
        <w:fldChar w:fldCharType="end"/>
      </w:r>
      <w:r w:rsidR="00EC4CC4">
        <w:rPr>
          <w:rFonts w:ascii="PT Serif" w:hAnsi="PT Serif"/>
          <w:sz w:val="20"/>
          <w:szCs w:val="20"/>
        </w:rPr>
        <w:t xml:space="preserve">, </w:t>
      </w:r>
      <w:del w:id="99" w:author="Sang Bin Lee" w:date="2024-03-02T03:25:00Z">
        <w:r w:rsidR="00EC4CC4" w:rsidDel="00843BCC">
          <w:rPr>
            <w:rFonts w:ascii="PT Serif" w:hAnsi="PT Serif"/>
            <w:sz w:val="20"/>
            <w:szCs w:val="20"/>
          </w:rPr>
          <w:delText xml:space="preserve">we </w:delText>
        </w:r>
      </w:del>
      <w:ins w:id="100" w:author="Sang Bin Lee" w:date="2024-03-02T03:25:00Z">
        <w:r w:rsidR="00843BCC">
          <w:rPr>
            <w:rFonts w:ascii="PT Serif" w:hAnsi="PT Serif"/>
            <w:sz w:val="20"/>
            <w:szCs w:val="20"/>
          </w:rPr>
          <w:t xml:space="preserve">our results </w:t>
        </w:r>
      </w:ins>
      <w:r w:rsidR="00EC4CC4">
        <w:rPr>
          <w:rFonts w:ascii="PT Serif" w:hAnsi="PT Serif"/>
          <w:sz w:val="20"/>
          <w:szCs w:val="20"/>
        </w:rPr>
        <w:t>also indicated that the evolution of sexual signals could also affect the evolution of SSB between signal-sending sex (typically females), where stronger signals might attract same-sex individuals and lead to sender-sender SSB. This newly suggested relationship needs further empirical tests in other animal lineages</w:t>
      </w:r>
      <w:ins w:id="101" w:author="Chouvenc,Thomas" w:date="2024-03-01T10:28:00Z">
        <w:r w:rsidR="00EC544A">
          <w:rPr>
            <w:rFonts w:ascii="PT Serif" w:hAnsi="PT Serif"/>
            <w:sz w:val="20"/>
            <w:szCs w:val="20"/>
          </w:rPr>
          <w:t>, possibly in the context of a</w:t>
        </w:r>
      </w:ins>
      <w:ins w:id="102" w:author="Chouvenc,Thomas" w:date="2024-03-01T10:29:00Z">
        <w:r w:rsidR="00EC544A">
          <w:rPr>
            <w:rFonts w:ascii="PT Serif" w:hAnsi="PT Serif"/>
            <w:sz w:val="20"/>
            <w:szCs w:val="20"/>
          </w:rPr>
          <w:t xml:space="preserve">vailable partner </w:t>
        </w:r>
      </w:ins>
      <w:commentRangeStart w:id="103"/>
      <w:ins w:id="104" w:author="Chouvenc,Thomas" w:date="2024-03-01T10:28:00Z">
        <w:r w:rsidR="00EC544A">
          <w:rPr>
            <w:rFonts w:ascii="PT Serif" w:hAnsi="PT Serif"/>
            <w:sz w:val="20"/>
            <w:szCs w:val="20"/>
          </w:rPr>
          <w:t>density</w:t>
        </w:r>
      </w:ins>
      <w:commentRangeEnd w:id="103"/>
      <w:ins w:id="105" w:author="Chouvenc,Thomas" w:date="2024-03-01T10:30:00Z">
        <w:r w:rsidR="00EC544A">
          <w:rPr>
            <w:rStyle w:val="CommentReference"/>
          </w:rPr>
          <w:commentReference w:id="103"/>
        </w:r>
      </w:ins>
      <w:r w:rsidR="00EC4CC4">
        <w:rPr>
          <w:rFonts w:ascii="PT Serif" w:hAnsi="PT Serif"/>
          <w:sz w:val="20"/>
          <w:szCs w:val="20"/>
        </w:rPr>
        <w:t>.</w:t>
      </w:r>
    </w:p>
    <w:p w14:paraId="1C5AC278" w14:textId="16FB85F8"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r w:rsidR="006F594F">
        <w:rPr>
          <w:rFonts w:ascii="PT Serif" w:hAnsi="PT Serif"/>
          <w:sz w:val="20"/>
          <w:szCs w:val="20"/>
        </w:rPr>
        <w:t xml:space="preserve"> </w:t>
      </w:r>
      <w:r w:rsidR="00EC4CC4">
        <w:rPr>
          <w:rFonts w:ascii="PT Serif" w:hAnsi="PT Serif"/>
          <w:sz w:val="20"/>
          <w:szCs w:val="20"/>
        </w:rPr>
        <w:t>our study highlights the diversity of SSB that can exist even within a closely related species. By connecting mating behavior in heterosexual contexts with the occurrence of SSB across species, comparative behavioral analysis has the potential to answer the questions relating to the evolution of SSB.</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5"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1C7AB913" w:rsidR="001A68CD" w:rsidRDefault="00DC5C7D" w:rsidP="00DC5C7D">
      <w:pPr>
        <w:snapToGrid w:val="0"/>
        <w:spacing w:after="0" w:line="240" w:lineRule="auto"/>
        <w:jc w:val="both"/>
        <w:rPr>
          <w:rFonts w:ascii="PT Serif" w:eastAsia="MS PGothic" w:hAnsi="PT Serif"/>
          <w:sz w:val="20"/>
          <w:szCs w:val="20"/>
        </w:rPr>
      </w:pPr>
      <w:r>
        <w:rPr>
          <w:rFonts w:ascii="PT Serif" w:eastAsia="MS PGothic" w:hAnsi="PT Serif"/>
          <w:sz w:val="20"/>
          <w:szCs w:val="20"/>
        </w:rPr>
        <w:t xml:space="preserve">We thank Aoi Mizumoto for assistance during the video analysis. </w:t>
      </w:r>
      <w:r w:rsidR="00DE5349" w:rsidRPr="00500E55">
        <w:rPr>
          <w:rFonts w:ascii="PT Serif" w:eastAsia="MS PGothic" w:hAnsi="PT Serif"/>
          <w:sz w:val="20"/>
          <w:szCs w:val="20"/>
        </w:rPr>
        <w:t xml:space="preserve">This work </w:t>
      </w:r>
      <w:r w:rsidR="007E29C0" w:rsidRPr="00500E55">
        <w:rPr>
          <w:rFonts w:ascii="PT Serif" w:eastAsia="MS PGothic" w:hAnsi="PT Serif"/>
          <w:noProof/>
          <w:sz w:val="20"/>
          <w:szCs w:val="20"/>
        </w:rPr>
        <w:t xml:space="preserve">was </w:t>
      </w:r>
      <w:r w:rsidR="001A68CD" w:rsidRPr="00500E55">
        <w:rPr>
          <w:rFonts w:ascii="PT Serif" w:eastAsia="MS PGothic" w:hAnsi="PT Serif"/>
          <w:noProof/>
          <w:sz w:val="20"/>
          <w:szCs w:val="20"/>
        </w:rPr>
        <w:t xml:space="preserve">supported by </w:t>
      </w:r>
      <w:r w:rsidR="00A56B3D">
        <w:rPr>
          <w:rFonts w:ascii="PT Serif" w:eastAsia="MS PGothic" w:hAnsi="PT Serif"/>
          <w:noProof/>
          <w:sz w:val="20"/>
          <w:szCs w:val="20"/>
        </w:rPr>
        <w:t>a</w:t>
      </w:r>
      <w:r w:rsidR="00395026" w:rsidRPr="00500E55">
        <w:rPr>
          <w:rFonts w:ascii="PT Serif" w:eastAsia="MS PGothic" w:hAnsi="PT Serif"/>
          <w:noProof/>
          <w:sz w:val="20"/>
          <w:szCs w:val="20"/>
        </w:rPr>
        <w:t xml:space="preserve"> </w:t>
      </w:r>
      <w:r w:rsidR="001A68CD" w:rsidRPr="00500E55">
        <w:rPr>
          <w:rFonts w:ascii="PT Serif" w:eastAsia="MS PGothic" w:hAnsi="PT Serif"/>
          <w:noProof/>
          <w:sz w:val="20"/>
          <w:szCs w:val="20"/>
        </w:rPr>
        <w:t>JSPS Research Fellowship</w:t>
      </w:r>
      <w:r w:rsidR="00395026" w:rsidRPr="00500E55">
        <w:rPr>
          <w:rFonts w:ascii="PT Serif" w:eastAsia="MS PGothic" w:hAnsi="PT Serif"/>
          <w:noProof/>
          <w:sz w:val="20"/>
          <w:szCs w:val="20"/>
        </w:rPr>
        <w:t>s</w:t>
      </w:r>
      <w:r w:rsidR="001A68CD" w:rsidRPr="00500E55">
        <w:rPr>
          <w:rFonts w:ascii="PT Serif" w:eastAsia="MS PGothic" w:hAnsi="PT Serif"/>
          <w:noProof/>
          <w:sz w:val="20"/>
          <w:szCs w:val="20"/>
        </w:rPr>
        <w:t xml:space="preserve"> for Young Scientists CPD</w:t>
      </w:r>
      <w:r w:rsidR="00DC7029" w:rsidRPr="00500E55">
        <w:rPr>
          <w:rFonts w:ascii="PT Serif" w:eastAsia="MS PGothic" w:hAnsi="PT Serif"/>
          <w:noProof/>
          <w:sz w:val="20"/>
          <w:szCs w:val="20"/>
        </w:rPr>
        <w:t>,</w:t>
      </w:r>
      <w:r w:rsidR="001A68CD" w:rsidRPr="00500E55">
        <w:rPr>
          <w:rFonts w:ascii="PT Serif" w:eastAsia="MS PGothic" w:hAnsi="PT Serif"/>
          <w:noProof/>
          <w:sz w:val="20"/>
          <w:szCs w:val="20"/>
        </w:rPr>
        <w:t xml:space="preserve"> </w:t>
      </w:r>
      <w:r w:rsidR="00DE5349" w:rsidRPr="00500E55">
        <w:rPr>
          <w:rFonts w:ascii="PT Serif" w:eastAsia="MS PGothic" w:hAnsi="PT Serif"/>
          <w:noProof/>
          <w:sz w:val="20"/>
          <w:szCs w:val="20"/>
        </w:rPr>
        <w:t>to N</w:t>
      </w:r>
      <w:r w:rsidR="00A15C9F" w:rsidRPr="00500E55">
        <w:rPr>
          <w:rFonts w:ascii="PT Serif" w:eastAsia="MS PGothic" w:hAnsi="PT Serif"/>
          <w:noProof/>
          <w:sz w:val="20"/>
          <w:szCs w:val="20"/>
        </w:rPr>
        <w:t>M</w:t>
      </w:r>
      <w:r w:rsidR="00DE5349" w:rsidRPr="00500E55">
        <w:rPr>
          <w:rFonts w:ascii="PT Serif" w:eastAsia="MS PGothic" w:hAnsi="PT Serif"/>
          <w:noProof/>
          <w:sz w:val="20"/>
          <w:szCs w:val="20"/>
        </w:rPr>
        <w:t xml:space="preserve"> </w:t>
      </w:r>
      <w:r w:rsidR="001A68CD" w:rsidRPr="00500E55">
        <w:rPr>
          <w:rFonts w:ascii="PT Serif" w:eastAsia="MS PGothic" w:hAnsi="PT Serif"/>
          <w:noProof/>
          <w:sz w:val="20"/>
          <w:szCs w:val="20"/>
        </w:rPr>
        <w:t>(20J00660)</w:t>
      </w:r>
      <w:r w:rsidR="00DC7029" w:rsidRPr="00500E55">
        <w:rPr>
          <w:rFonts w:ascii="PT Serif" w:eastAsia="MS PGothic" w:hAnsi="PT Serif"/>
          <w:noProof/>
          <w:sz w:val="20"/>
          <w:szCs w:val="20"/>
        </w:rPr>
        <w:t>,</w:t>
      </w:r>
      <w:r w:rsidR="00A56B3D">
        <w:rPr>
          <w:rFonts w:ascii="PT Serif" w:eastAsia="MS PGothic" w:hAnsi="PT Serif"/>
          <w:noProof/>
          <w:sz w:val="20"/>
          <w:szCs w:val="20"/>
        </w:rPr>
        <w:t xml:space="preserve"> a</w:t>
      </w:r>
      <w:r w:rsidR="001A682C" w:rsidRPr="00500E55">
        <w:rPr>
          <w:rFonts w:ascii="PT Serif" w:eastAsia="MS PGothic" w:hAnsi="PT Serif"/>
          <w:noProof/>
          <w:sz w:val="20"/>
          <w:szCs w:val="20"/>
        </w:rPr>
        <w:t xml:space="preserve"> Grant-in-Aid for Early-Career Scientists (21K15168)</w:t>
      </w:r>
      <w:r w:rsidR="00DE5349" w:rsidRPr="00500E55">
        <w:rPr>
          <w:rFonts w:ascii="PT Serif" w:eastAsia="MS PGothic" w:hAnsi="PT Serif"/>
          <w:sz w:val="20"/>
          <w:szCs w:val="20"/>
        </w:rPr>
        <w:t xml:space="preserve"> </w:t>
      </w:r>
      <w:r w:rsidR="001A682C" w:rsidRPr="00500E55">
        <w:rPr>
          <w:rFonts w:ascii="PT Serif" w:eastAsia="MS PGothic" w:hAnsi="PT Serif"/>
          <w:sz w:val="20"/>
          <w:szCs w:val="20"/>
        </w:rPr>
        <w:t>to NM</w:t>
      </w:r>
      <w:r>
        <w:rPr>
          <w:rFonts w:ascii="PT Serif" w:eastAsia="MS PGothic" w:hAnsi="PT Serif"/>
          <w:sz w:val="20"/>
          <w:szCs w:val="20"/>
        </w:rPr>
        <w:t xml:space="preserve">, and an </w:t>
      </w:r>
      <w:r w:rsidRPr="00DC5C7D">
        <w:rPr>
          <w:rFonts w:ascii="PT Serif" w:eastAsia="MS PGothic"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MS PGothic"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03E91231" w14:textId="77777777" w:rsidR="00EC4CC4" w:rsidRPr="00EC4CC4" w:rsidRDefault="003E69B7" w:rsidP="00EC4CC4">
      <w:pPr>
        <w:pStyle w:val="Bibliography"/>
        <w:rPr>
          <w:rFonts w:ascii="PT Serif" w:hAnsi="PT Serif"/>
          <w:sz w:val="20"/>
        </w:rPr>
      </w:pPr>
      <w:r w:rsidRPr="00500E55">
        <w:rPr>
          <w:rFonts w:ascii="PT Serif" w:hAnsi="PT Serif"/>
          <w:b/>
          <w:bCs/>
          <w:sz w:val="20"/>
          <w:szCs w:val="20"/>
        </w:rPr>
        <w:fldChar w:fldCharType="begin"/>
      </w:r>
      <w:r w:rsidR="00C57168">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EC4CC4" w:rsidRPr="00EC4CC4">
        <w:rPr>
          <w:rFonts w:ascii="PT Serif" w:hAnsi="PT Serif"/>
          <w:sz w:val="20"/>
        </w:rPr>
        <w:t>1.</w:t>
      </w:r>
      <w:r w:rsidR="00EC4CC4" w:rsidRPr="00EC4CC4">
        <w:rPr>
          <w:rFonts w:ascii="PT Serif" w:hAnsi="PT Serif"/>
          <w:sz w:val="20"/>
        </w:rPr>
        <w:tab/>
        <w:t xml:space="preserve">Bagemihl B. 1999 </w:t>
      </w:r>
      <w:r w:rsidR="00EC4CC4" w:rsidRPr="00EC4CC4">
        <w:rPr>
          <w:rFonts w:ascii="PT Serif" w:hAnsi="PT Serif"/>
          <w:i/>
          <w:iCs/>
          <w:sz w:val="20"/>
        </w:rPr>
        <w:t>Biological exuberance: Animal homosexuality and natural diversity</w:t>
      </w:r>
      <w:r w:rsidR="00EC4CC4" w:rsidRPr="00EC4CC4">
        <w:rPr>
          <w:rFonts w:ascii="PT Serif" w:hAnsi="PT Serif"/>
          <w:sz w:val="20"/>
        </w:rPr>
        <w:t xml:space="preserve">. New York: NY: St. Martins’ Press. </w:t>
      </w:r>
    </w:p>
    <w:p w14:paraId="1F6B8BB0" w14:textId="77777777" w:rsidR="00EC4CC4" w:rsidRPr="00EC4CC4" w:rsidRDefault="00EC4CC4" w:rsidP="00EC4CC4">
      <w:pPr>
        <w:pStyle w:val="Bibliography"/>
        <w:rPr>
          <w:rFonts w:ascii="PT Serif" w:hAnsi="PT Serif"/>
          <w:sz w:val="20"/>
        </w:rPr>
      </w:pPr>
      <w:r w:rsidRPr="00EC4CC4">
        <w:rPr>
          <w:rFonts w:ascii="PT Serif" w:hAnsi="PT Serif"/>
          <w:sz w:val="20"/>
        </w:rPr>
        <w:t>2.</w:t>
      </w:r>
      <w:r w:rsidRPr="00EC4CC4">
        <w:rPr>
          <w:rFonts w:ascii="PT Serif" w:hAnsi="PT Serif"/>
          <w:sz w:val="20"/>
        </w:rPr>
        <w:tab/>
        <w:t xml:space="preserve">Bailey NW, Zuk M. 2009 Same-sex sexual behavior and evolution. </w:t>
      </w:r>
      <w:r w:rsidRPr="00EC4CC4">
        <w:rPr>
          <w:rFonts w:ascii="PT Serif" w:hAnsi="PT Serif"/>
          <w:i/>
          <w:iCs/>
          <w:sz w:val="20"/>
        </w:rPr>
        <w:t>Trends in Ecology &amp; Evolution</w:t>
      </w:r>
      <w:r w:rsidRPr="00EC4CC4">
        <w:rPr>
          <w:rFonts w:ascii="PT Serif" w:hAnsi="PT Serif"/>
          <w:sz w:val="20"/>
        </w:rPr>
        <w:t xml:space="preserve"> </w:t>
      </w:r>
      <w:r w:rsidRPr="00EC4CC4">
        <w:rPr>
          <w:rFonts w:ascii="PT Serif" w:hAnsi="PT Serif"/>
          <w:b/>
          <w:bCs/>
          <w:sz w:val="20"/>
        </w:rPr>
        <w:t>24</w:t>
      </w:r>
      <w:r w:rsidRPr="00EC4CC4">
        <w:rPr>
          <w:rFonts w:ascii="PT Serif" w:hAnsi="PT Serif"/>
          <w:sz w:val="20"/>
        </w:rPr>
        <w:t>, 439–446. (doi:10.1016/j.tree.2009.03.014)</w:t>
      </w:r>
    </w:p>
    <w:p w14:paraId="7BDAA704" w14:textId="77777777" w:rsidR="00EC4CC4" w:rsidRPr="00EC4CC4" w:rsidRDefault="00EC4CC4" w:rsidP="00EC4CC4">
      <w:pPr>
        <w:pStyle w:val="Bibliography"/>
        <w:rPr>
          <w:rFonts w:ascii="PT Serif" w:hAnsi="PT Serif"/>
          <w:sz w:val="20"/>
        </w:rPr>
      </w:pPr>
      <w:r w:rsidRPr="00EC4CC4">
        <w:rPr>
          <w:rFonts w:ascii="PT Serif" w:hAnsi="PT Serif"/>
          <w:sz w:val="20"/>
        </w:rPr>
        <w:t>3.</w:t>
      </w:r>
      <w:r w:rsidRPr="00EC4CC4">
        <w:rPr>
          <w:rFonts w:ascii="PT Serif" w:hAnsi="PT Serif"/>
          <w:sz w:val="20"/>
        </w:rPr>
        <w:tab/>
        <w:t xml:space="preserve">Scharf I, Martin OY. 2013 Same-sex sexual behavior in insects and arachnids: prevalence, causes, and consequences. </w:t>
      </w:r>
      <w:r w:rsidRPr="00EC4CC4">
        <w:rPr>
          <w:rFonts w:ascii="PT Serif" w:hAnsi="PT Serif"/>
          <w:i/>
          <w:iCs/>
          <w:sz w:val="20"/>
        </w:rPr>
        <w:t>Behavioral Ecology and Sociobiology</w:t>
      </w:r>
      <w:r w:rsidRPr="00EC4CC4">
        <w:rPr>
          <w:rFonts w:ascii="PT Serif" w:hAnsi="PT Serif"/>
          <w:sz w:val="20"/>
        </w:rPr>
        <w:t xml:space="preserve"> </w:t>
      </w:r>
      <w:r w:rsidRPr="00EC4CC4">
        <w:rPr>
          <w:rFonts w:ascii="PT Serif" w:hAnsi="PT Serif"/>
          <w:b/>
          <w:bCs/>
          <w:sz w:val="20"/>
        </w:rPr>
        <w:t>67</w:t>
      </w:r>
      <w:r w:rsidRPr="00EC4CC4">
        <w:rPr>
          <w:rFonts w:ascii="PT Serif" w:hAnsi="PT Serif"/>
          <w:sz w:val="20"/>
        </w:rPr>
        <w:t>, 1719–1730. (doi:10.1007/s00265-013-1610-x)</w:t>
      </w:r>
    </w:p>
    <w:p w14:paraId="0E463A9E" w14:textId="77777777" w:rsidR="00EC4CC4" w:rsidRPr="00EC4CC4" w:rsidRDefault="00EC4CC4" w:rsidP="00EC4CC4">
      <w:pPr>
        <w:pStyle w:val="Bibliography"/>
        <w:rPr>
          <w:rFonts w:ascii="PT Serif" w:hAnsi="PT Serif"/>
          <w:sz w:val="20"/>
        </w:rPr>
      </w:pPr>
      <w:r w:rsidRPr="00EC4CC4">
        <w:rPr>
          <w:rFonts w:ascii="PT Serif" w:hAnsi="PT Serif"/>
          <w:sz w:val="20"/>
        </w:rPr>
        <w:t>4.</w:t>
      </w:r>
      <w:r w:rsidRPr="00EC4CC4">
        <w:rPr>
          <w:rFonts w:ascii="PT Serif" w:hAnsi="PT Serif"/>
          <w:sz w:val="20"/>
        </w:rPr>
        <w:tab/>
        <w:t xml:space="preserve">Monk JD, Giglio E, Kamath A, Lambert MR, McDonough CE. 2019 An alternative hypothesis for the evolution of same-sex sexual behaviour in animals. </w:t>
      </w:r>
      <w:r w:rsidRPr="00EC4CC4">
        <w:rPr>
          <w:rFonts w:ascii="PT Serif" w:hAnsi="PT Serif"/>
          <w:i/>
          <w:iCs/>
          <w:sz w:val="20"/>
        </w:rPr>
        <w:t>Nature Ecology and Evolution</w:t>
      </w:r>
      <w:r w:rsidRPr="00EC4CC4">
        <w:rPr>
          <w:rFonts w:ascii="PT Serif" w:hAnsi="PT Serif"/>
          <w:sz w:val="20"/>
        </w:rPr>
        <w:t xml:space="preserve"> </w:t>
      </w:r>
      <w:r w:rsidRPr="00EC4CC4">
        <w:rPr>
          <w:rFonts w:ascii="PT Serif" w:hAnsi="PT Serif"/>
          <w:b/>
          <w:bCs/>
          <w:sz w:val="20"/>
        </w:rPr>
        <w:t>3</w:t>
      </w:r>
      <w:r w:rsidRPr="00EC4CC4">
        <w:rPr>
          <w:rFonts w:ascii="PT Serif" w:hAnsi="PT Serif"/>
          <w:sz w:val="20"/>
        </w:rPr>
        <w:t>, 1622–1631. (doi:10.1038/s41559-019-1019-7)</w:t>
      </w:r>
    </w:p>
    <w:p w14:paraId="3743841C" w14:textId="77777777" w:rsidR="00EC4CC4" w:rsidRPr="00EC4CC4" w:rsidRDefault="00EC4CC4" w:rsidP="00EC4CC4">
      <w:pPr>
        <w:pStyle w:val="Bibliography"/>
        <w:rPr>
          <w:rFonts w:ascii="PT Serif" w:hAnsi="PT Serif"/>
          <w:sz w:val="20"/>
        </w:rPr>
      </w:pPr>
      <w:r w:rsidRPr="00EC4CC4">
        <w:rPr>
          <w:rFonts w:ascii="PT Serif" w:hAnsi="PT Serif"/>
          <w:sz w:val="20"/>
        </w:rPr>
        <w:lastRenderedPageBreak/>
        <w:t>5.</w:t>
      </w:r>
      <w:r w:rsidRPr="00EC4CC4">
        <w:rPr>
          <w:rFonts w:ascii="PT Serif" w:hAnsi="PT Serif"/>
          <w:sz w:val="20"/>
        </w:rPr>
        <w:tab/>
        <w:t xml:space="preserve">Mizumoto N, Yashiro T, Matsuura K. 2016 Male same-sex pairing as an adaptive strategy for future reproduction in termites. </w:t>
      </w:r>
      <w:r w:rsidRPr="00EC4CC4">
        <w:rPr>
          <w:rFonts w:ascii="PT Serif" w:hAnsi="PT Serif"/>
          <w:i/>
          <w:iCs/>
          <w:sz w:val="20"/>
        </w:rPr>
        <w:t>Animal Behaviour</w:t>
      </w:r>
      <w:r w:rsidRPr="00EC4CC4">
        <w:rPr>
          <w:rFonts w:ascii="PT Serif" w:hAnsi="PT Serif"/>
          <w:sz w:val="20"/>
        </w:rPr>
        <w:t xml:space="preserve"> </w:t>
      </w:r>
      <w:r w:rsidRPr="00EC4CC4">
        <w:rPr>
          <w:rFonts w:ascii="PT Serif" w:hAnsi="PT Serif"/>
          <w:b/>
          <w:bCs/>
          <w:sz w:val="20"/>
        </w:rPr>
        <w:t>119</w:t>
      </w:r>
      <w:r w:rsidRPr="00EC4CC4">
        <w:rPr>
          <w:rFonts w:ascii="PT Serif" w:hAnsi="PT Serif"/>
          <w:sz w:val="20"/>
        </w:rPr>
        <w:t>, 179–187. (doi:10.1016/j.anbehav.2016.07.007)</w:t>
      </w:r>
    </w:p>
    <w:p w14:paraId="342FEF4E" w14:textId="77777777" w:rsidR="00EC4CC4" w:rsidRPr="00EC4CC4" w:rsidRDefault="00EC4CC4" w:rsidP="00EC4CC4">
      <w:pPr>
        <w:pStyle w:val="Bibliography"/>
        <w:rPr>
          <w:rFonts w:ascii="PT Serif" w:hAnsi="PT Serif"/>
          <w:sz w:val="20"/>
        </w:rPr>
      </w:pPr>
      <w:r w:rsidRPr="00EC4CC4">
        <w:rPr>
          <w:rFonts w:ascii="PT Serif" w:hAnsi="PT Serif"/>
          <w:sz w:val="20"/>
        </w:rPr>
        <w:t>6.</w:t>
      </w:r>
      <w:r w:rsidRPr="00EC4CC4">
        <w:rPr>
          <w:rFonts w:ascii="PT Serif" w:hAnsi="PT Serif"/>
          <w:sz w:val="20"/>
        </w:rPr>
        <w:tab/>
        <w:t xml:space="preserve">Young LC, VanderWerf EA. 2013 Adaptive value of same-sex pairing in Laysan albatross. </w:t>
      </w:r>
      <w:r w:rsidRPr="00EC4CC4">
        <w:rPr>
          <w:rFonts w:ascii="PT Serif" w:hAnsi="PT Serif"/>
          <w:i/>
          <w:iCs/>
          <w:sz w:val="20"/>
        </w:rPr>
        <w:t>Proceedings of the Royal Society B: Biological Sciences</w:t>
      </w:r>
      <w:r w:rsidRPr="00EC4CC4">
        <w:rPr>
          <w:rFonts w:ascii="PT Serif" w:hAnsi="PT Serif"/>
          <w:sz w:val="20"/>
        </w:rPr>
        <w:t xml:space="preserve"> </w:t>
      </w:r>
      <w:r w:rsidRPr="00EC4CC4">
        <w:rPr>
          <w:rFonts w:ascii="PT Serif" w:hAnsi="PT Serif"/>
          <w:b/>
          <w:bCs/>
          <w:sz w:val="20"/>
        </w:rPr>
        <w:t>281</w:t>
      </w:r>
      <w:r w:rsidRPr="00EC4CC4">
        <w:rPr>
          <w:rFonts w:ascii="PT Serif" w:hAnsi="PT Serif"/>
          <w:sz w:val="20"/>
        </w:rPr>
        <w:t>. (doi:10.1098/rspb.2013.2473)</w:t>
      </w:r>
    </w:p>
    <w:p w14:paraId="2DFC419A" w14:textId="77777777" w:rsidR="00EC4CC4" w:rsidRPr="00EC4CC4" w:rsidRDefault="00EC4CC4" w:rsidP="00EC4CC4">
      <w:pPr>
        <w:pStyle w:val="Bibliography"/>
        <w:rPr>
          <w:rFonts w:ascii="PT Serif" w:hAnsi="PT Serif"/>
          <w:sz w:val="20"/>
        </w:rPr>
      </w:pPr>
      <w:r w:rsidRPr="00EC4CC4">
        <w:rPr>
          <w:rFonts w:ascii="PT Serif" w:hAnsi="PT Serif"/>
          <w:sz w:val="20"/>
        </w:rPr>
        <w:t>7.</w:t>
      </w:r>
      <w:r w:rsidRPr="00EC4CC4">
        <w:rPr>
          <w:rFonts w:ascii="PT Serif" w:hAnsi="PT Serif"/>
          <w:sz w:val="20"/>
        </w:rPr>
        <w:tab/>
        <w:t xml:space="preserve">Lerch BA, Servedio MR. 2021 Same-sex sexual behaviour and selection for indiscriminate mating. </w:t>
      </w:r>
      <w:r w:rsidRPr="00EC4CC4">
        <w:rPr>
          <w:rFonts w:ascii="PT Serif" w:hAnsi="PT Serif"/>
          <w:i/>
          <w:iCs/>
          <w:sz w:val="20"/>
        </w:rPr>
        <w:t>Nature Ecology and Evolution</w:t>
      </w:r>
      <w:r w:rsidRPr="00EC4CC4">
        <w:rPr>
          <w:rFonts w:ascii="PT Serif" w:hAnsi="PT Serif"/>
          <w:sz w:val="20"/>
        </w:rPr>
        <w:t xml:space="preserve"> </w:t>
      </w:r>
      <w:r w:rsidRPr="00EC4CC4">
        <w:rPr>
          <w:rFonts w:ascii="PT Serif" w:hAnsi="PT Serif"/>
          <w:b/>
          <w:bCs/>
          <w:sz w:val="20"/>
        </w:rPr>
        <w:t>5</w:t>
      </w:r>
      <w:r w:rsidRPr="00EC4CC4">
        <w:rPr>
          <w:rFonts w:ascii="PT Serif" w:hAnsi="PT Serif"/>
          <w:sz w:val="20"/>
        </w:rPr>
        <w:t>, 135–141. (doi:10.1038/s41559-020-01331-w)</w:t>
      </w:r>
    </w:p>
    <w:p w14:paraId="416D889D" w14:textId="77777777" w:rsidR="00EC4CC4" w:rsidRPr="00EC4CC4" w:rsidRDefault="00EC4CC4" w:rsidP="00EC4CC4">
      <w:pPr>
        <w:pStyle w:val="Bibliography"/>
        <w:rPr>
          <w:rFonts w:ascii="PT Serif" w:hAnsi="PT Serif"/>
          <w:sz w:val="20"/>
        </w:rPr>
      </w:pPr>
      <w:r w:rsidRPr="00EC4CC4">
        <w:rPr>
          <w:rFonts w:ascii="PT Serif" w:hAnsi="PT Serif"/>
          <w:sz w:val="20"/>
        </w:rPr>
        <w:t>8.</w:t>
      </w:r>
      <w:r w:rsidRPr="00EC4CC4">
        <w:rPr>
          <w:rFonts w:ascii="PT Serif" w:hAnsi="PT Serif"/>
          <w:sz w:val="20"/>
        </w:rPr>
        <w:tab/>
        <w:t xml:space="preserve">Pfau D, Jordan CL, Breedlove SM. 2021 The de-scent of sexuality: Did loss of a pheromone signaling protein permit the evolution of same-sex sexual behavior in primates? </w:t>
      </w:r>
      <w:r w:rsidRPr="00EC4CC4">
        <w:rPr>
          <w:rFonts w:ascii="PT Serif" w:hAnsi="PT Serif"/>
          <w:i/>
          <w:iCs/>
          <w:sz w:val="20"/>
        </w:rPr>
        <w:t>Archives of Sexual Behavior</w:t>
      </w:r>
      <w:r w:rsidRPr="00EC4CC4">
        <w:rPr>
          <w:rFonts w:ascii="PT Serif" w:hAnsi="PT Serif"/>
          <w:sz w:val="20"/>
        </w:rPr>
        <w:t xml:space="preserve"> </w:t>
      </w:r>
      <w:r w:rsidRPr="00EC4CC4">
        <w:rPr>
          <w:rFonts w:ascii="PT Serif" w:hAnsi="PT Serif"/>
          <w:b/>
          <w:bCs/>
          <w:sz w:val="20"/>
        </w:rPr>
        <w:t>50</w:t>
      </w:r>
      <w:r w:rsidRPr="00EC4CC4">
        <w:rPr>
          <w:rFonts w:ascii="PT Serif" w:hAnsi="PT Serif"/>
          <w:sz w:val="20"/>
        </w:rPr>
        <w:t>, 2267–2276. (doi:10.1007/s10508-018-1377-2)</w:t>
      </w:r>
    </w:p>
    <w:p w14:paraId="221EB672" w14:textId="77777777" w:rsidR="00EC4CC4" w:rsidRPr="00EC4CC4" w:rsidRDefault="00EC4CC4" w:rsidP="00EC4CC4">
      <w:pPr>
        <w:pStyle w:val="Bibliography"/>
        <w:rPr>
          <w:rFonts w:ascii="PT Serif" w:hAnsi="PT Serif"/>
          <w:sz w:val="20"/>
        </w:rPr>
      </w:pPr>
      <w:r w:rsidRPr="00EC4CC4">
        <w:rPr>
          <w:rFonts w:ascii="PT Serif" w:hAnsi="PT Serif"/>
          <w:sz w:val="20"/>
        </w:rPr>
        <w:t>9.</w:t>
      </w:r>
      <w:r w:rsidRPr="00EC4CC4">
        <w:rPr>
          <w:rFonts w:ascii="PT Serif" w:hAnsi="PT Serif"/>
          <w:sz w:val="20"/>
        </w:rPr>
        <w:tab/>
        <w:t xml:space="preserve">Burgevin L, Friberg U, Maklakov AA. 2013 Intersexual correlation for same-sex sexual behaviour in an insect. </w:t>
      </w:r>
      <w:r w:rsidRPr="00EC4CC4">
        <w:rPr>
          <w:rFonts w:ascii="PT Serif" w:hAnsi="PT Serif"/>
          <w:i/>
          <w:iCs/>
          <w:sz w:val="20"/>
        </w:rPr>
        <w:t>Animal Behaviour</w:t>
      </w:r>
      <w:r w:rsidRPr="00EC4CC4">
        <w:rPr>
          <w:rFonts w:ascii="PT Serif" w:hAnsi="PT Serif"/>
          <w:sz w:val="20"/>
        </w:rPr>
        <w:t xml:space="preserve"> </w:t>
      </w:r>
      <w:r w:rsidRPr="00EC4CC4">
        <w:rPr>
          <w:rFonts w:ascii="PT Serif" w:hAnsi="PT Serif"/>
          <w:b/>
          <w:bCs/>
          <w:sz w:val="20"/>
        </w:rPr>
        <w:t>85</w:t>
      </w:r>
      <w:r w:rsidRPr="00EC4CC4">
        <w:rPr>
          <w:rFonts w:ascii="PT Serif" w:hAnsi="PT Serif"/>
          <w:sz w:val="20"/>
        </w:rPr>
        <w:t>, 759–762. (doi:10.1016/j.anbehav.2013.01.017)</w:t>
      </w:r>
    </w:p>
    <w:p w14:paraId="0F49EADD" w14:textId="77777777" w:rsidR="00EC4CC4" w:rsidRPr="00EC4CC4" w:rsidRDefault="00EC4CC4" w:rsidP="00EC4CC4">
      <w:pPr>
        <w:pStyle w:val="Bibliography"/>
        <w:rPr>
          <w:rFonts w:ascii="PT Serif" w:hAnsi="PT Serif"/>
          <w:sz w:val="20"/>
        </w:rPr>
      </w:pPr>
      <w:r w:rsidRPr="00EC4CC4">
        <w:rPr>
          <w:rFonts w:ascii="PT Serif" w:hAnsi="PT Serif"/>
          <w:sz w:val="20"/>
        </w:rPr>
        <w:t>10.</w:t>
      </w:r>
      <w:r w:rsidRPr="00EC4CC4">
        <w:rPr>
          <w:rFonts w:ascii="PT Serif" w:hAnsi="PT Serif"/>
          <w:sz w:val="20"/>
        </w:rPr>
        <w:tab/>
        <w:t xml:space="preserve">Nutting WL. 1969 8 Flight and colony foundation. In </w:t>
      </w:r>
      <w:r w:rsidRPr="00EC4CC4">
        <w:rPr>
          <w:rFonts w:ascii="PT Serif" w:hAnsi="PT Serif"/>
          <w:i/>
          <w:iCs/>
          <w:sz w:val="20"/>
        </w:rPr>
        <w:t>Biology of termites</w:t>
      </w:r>
      <w:r w:rsidRPr="00EC4CC4">
        <w:rPr>
          <w:rFonts w:ascii="PT Serif" w:hAnsi="PT Serif"/>
          <w:sz w:val="20"/>
        </w:rPr>
        <w:t xml:space="preserve"> (eds K Krishna, FM Weesner), pp. 233–282. New York: Academic Press. (doi:10.1016/B978-0-12-395529-6.50012-X)</w:t>
      </w:r>
    </w:p>
    <w:p w14:paraId="21C3E3A6" w14:textId="77777777" w:rsidR="00EC4CC4" w:rsidRPr="00EC4CC4" w:rsidRDefault="00EC4CC4" w:rsidP="00EC4CC4">
      <w:pPr>
        <w:pStyle w:val="Bibliography"/>
        <w:rPr>
          <w:rFonts w:ascii="PT Serif" w:hAnsi="PT Serif"/>
          <w:sz w:val="20"/>
        </w:rPr>
      </w:pPr>
      <w:r w:rsidRPr="00EC4CC4">
        <w:rPr>
          <w:rFonts w:ascii="PT Serif" w:hAnsi="PT Serif"/>
          <w:sz w:val="20"/>
        </w:rPr>
        <w:t>11.</w:t>
      </w:r>
      <w:r w:rsidRPr="00EC4CC4">
        <w:rPr>
          <w:rFonts w:ascii="PT Serif" w:hAnsi="PT Serif"/>
          <w:sz w:val="20"/>
        </w:rPr>
        <w:tab/>
        <w:t xml:space="preserve">Mizumoto N, Bourguignon T, Bailey NW. 2022 Ancestral sex-role plasticity facilitates the evolution of same-sex sexual behavior. </w:t>
      </w:r>
      <w:r w:rsidRPr="00EC4CC4">
        <w:rPr>
          <w:rFonts w:ascii="PT Serif" w:hAnsi="PT Serif"/>
          <w:i/>
          <w:iCs/>
          <w:sz w:val="20"/>
        </w:rPr>
        <w:t>Proceedings of the National Academy of Sciences of the United States of America</w:t>
      </w:r>
      <w:r w:rsidRPr="00EC4CC4">
        <w:rPr>
          <w:rFonts w:ascii="PT Serif" w:hAnsi="PT Serif"/>
          <w:sz w:val="20"/>
        </w:rPr>
        <w:t xml:space="preserve"> </w:t>
      </w:r>
      <w:r w:rsidRPr="00EC4CC4">
        <w:rPr>
          <w:rFonts w:ascii="PT Serif" w:hAnsi="PT Serif"/>
          <w:b/>
          <w:bCs/>
          <w:sz w:val="20"/>
        </w:rPr>
        <w:t>119</w:t>
      </w:r>
      <w:r w:rsidRPr="00EC4CC4">
        <w:rPr>
          <w:rFonts w:ascii="PT Serif" w:hAnsi="PT Serif"/>
          <w:sz w:val="20"/>
        </w:rPr>
        <w:t>, e2212401119. (doi:10.1073/pnas.2212401119)</w:t>
      </w:r>
    </w:p>
    <w:p w14:paraId="73011618" w14:textId="77777777" w:rsidR="00EC4CC4" w:rsidRPr="00EC4CC4" w:rsidRDefault="00EC4CC4" w:rsidP="00EC4CC4">
      <w:pPr>
        <w:pStyle w:val="Bibliography"/>
        <w:rPr>
          <w:rFonts w:ascii="PT Serif" w:hAnsi="PT Serif"/>
          <w:sz w:val="20"/>
        </w:rPr>
      </w:pPr>
      <w:r w:rsidRPr="00EC4CC4">
        <w:rPr>
          <w:rFonts w:ascii="PT Serif" w:hAnsi="PT Serif"/>
          <w:sz w:val="20"/>
        </w:rPr>
        <w:t>12.</w:t>
      </w:r>
      <w:r w:rsidRPr="00EC4CC4">
        <w:rPr>
          <w:rFonts w:ascii="PT Serif" w:hAnsi="PT Serif"/>
          <w:sz w:val="20"/>
        </w:rPr>
        <w:tab/>
        <w:t xml:space="preserve">Matsuura K, Kuno E, Nishida T. 2002 Homosexual tandem running as selfish herd in </w:t>
      </w:r>
      <w:r w:rsidRPr="00EC4CC4">
        <w:rPr>
          <w:rFonts w:ascii="PT Serif" w:hAnsi="PT Serif"/>
          <w:i/>
          <w:iCs/>
          <w:sz w:val="20"/>
        </w:rPr>
        <w:t>Reticulitermes speratus</w:t>
      </w:r>
      <w:r w:rsidRPr="00EC4CC4">
        <w:rPr>
          <w:rFonts w:ascii="PT Serif" w:hAnsi="PT Serif"/>
          <w:sz w:val="20"/>
        </w:rPr>
        <w:t xml:space="preserve">: novel antipredatory behavior in termites. </w:t>
      </w:r>
      <w:r w:rsidRPr="00EC4CC4">
        <w:rPr>
          <w:rFonts w:ascii="PT Serif" w:hAnsi="PT Serif"/>
          <w:i/>
          <w:iCs/>
          <w:sz w:val="20"/>
        </w:rPr>
        <w:t>Journal of theoretical biology</w:t>
      </w:r>
      <w:r w:rsidRPr="00EC4CC4">
        <w:rPr>
          <w:rFonts w:ascii="PT Serif" w:hAnsi="PT Serif"/>
          <w:sz w:val="20"/>
        </w:rPr>
        <w:t xml:space="preserve"> </w:t>
      </w:r>
      <w:r w:rsidRPr="00EC4CC4">
        <w:rPr>
          <w:rFonts w:ascii="PT Serif" w:hAnsi="PT Serif"/>
          <w:b/>
          <w:bCs/>
          <w:sz w:val="20"/>
        </w:rPr>
        <w:t>214</w:t>
      </w:r>
      <w:r w:rsidRPr="00EC4CC4">
        <w:rPr>
          <w:rFonts w:ascii="PT Serif" w:hAnsi="PT Serif"/>
          <w:sz w:val="20"/>
        </w:rPr>
        <w:t>, 63–70. (doi:https://doi.org/10.1101/2022.06.20.496918)</w:t>
      </w:r>
    </w:p>
    <w:p w14:paraId="0BB978CE" w14:textId="77777777" w:rsidR="00EC4CC4" w:rsidRPr="00EC4CC4" w:rsidRDefault="00EC4CC4" w:rsidP="00EC4CC4">
      <w:pPr>
        <w:pStyle w:val="Bibliography"/>
        <w:rPr>
          <w:rFonts w:ascii="PT Serif" w:hAnsi="PT Serif"/>
          <w:sz w:val="20"/>
        </w:rPr>
      </w:pPr>
      <w:r w:rsidRPr="00EC4CC4">
        <w:rPr>
          <w:rFonts w:ascii="PT Serif" w:hAnsi="PT Serif"/>
          <w:sz w:val="20"/>
        </w:rPr>
        <w:t>13.</w:t>
      </w:r>
      <w:r w:rsidRPr="00EC4CC4">
        <w:rPr>
          <w:rFonts w:ascii="PT Serif" w:hAnsi="PT Serif"/>
          <w:sz w:val="20"/>
        </w:rPr>
        <w:tab/>
        <w:t xml:space="preserve">Park YI, Bland JM, Raina AK. 2004 Factors affecting post-flight behavior in primary reproductives of the Formosan subterranean termite, </w:t>
      </w:r>
      <w:r w:rsidRPr="00EC4CC4">
        <w:rPr>
          <w:rFonts w:ascii="PT Serif" w:hAnsi="PT Serif"/>
          <w:i/>
          <w:iCs/>
          <w:sz w:val="20"/>
        </w:rPr>
        <w:t>Coptotermes formosanus</w:t>
      </w:r>
      <w:r w:rsidRPr="00EC4CC4">
        <w:rPr>
          <w:rFonts w:ascii="PT Serif" w:hAnsi="PT Serif"/>
          <w:sz w:val="20"/>
        </w:rPr>
        <w:t xml:space="preserve"> (Isoptera: Rhinotermitidae). </w:t>
      </w:r>
      <w:r w:rsidRPr="00EC4CC4">
        <w:rPr>
          <w:rFonts w:ascii="PT Serif" w:hAnsi="PT Serif"/>
          <w:i/>
          <w:iCs/>
          <w:sz w:val="20"/>
        </w:rPr>
        <w:t>Journal of Insect Physiology</w:t>
      </w:r>
      <w:r w:rsidRPr="00EC4CC4">
        <w:rPr>
          <w:rFonts w:ascii="PT Serif" w:hAnsi="PT Serif"/>
          <w:sz w:val="20"/>
        </w:rPr>
        <w:t xml:space="preserve"> </w:t>
      </w:r>
      <w:r w:rsidRPr="00EC4CC4">
        <w:rPr>
          <w:rFonts w:ascii="PT Serif" w:hAnsi="PT Serif"/>
          <w:b/>
          <w:bCs/>
          <w:sz w:val="20"/>
        </w:rPr>
        <w:t>50</w:t>
      </w:r>
      <w:r w:rsidRPr="00EC4CC4">
        <w:rPr>
          <w:rFonts w:ascii="PT Serif" w:hAnsi="PT Serif"/>
          <w:sz w:val="20"/>
        </w:rPr>
        <w:t>, 539–546. (doi:10.1016/j.jinsphys.2004.03.010)</w:t>
      </w:r>
    </w:p>
    <w:p w14:paraId="655C2178" w14:textId="77777777" w:rsidR="00EC4CC4" w:rsidRPr="00EC4CC4" w:rsidRDefault="00EC4CC4" w:rsidP="00EC4CC4">
      <w:pPr>
        <w:pStyle w:val="Bibliography"/>
        <w:rPr>
          <w:rFonts w:ascii="PT Serif" w:hAnsi="PT Serif"/>
          <w:sz w:val="20"/>
        </w:rPr>
      </w:pPr>
      <w:r w:rsidRPr="00EC4CC4">
        <w:rPr>
          <w:rFonts w:ascii="PT Serif" w:hAnsi="PT Serif"/>
          <w:sz w:val="20"/>
        </w:rPr>
        <w:t>14.</w:t>
      </w:r>
      <w:r w:rsidRPr="00EC4CC4">
        <w:rPr>
          <w:rFonts w:ascii="PT Serif" w:hAnsi="PT Serif"/>
          <w:sz w:val="20"/>
        </w:rPr>
        <w:tab/>
        <w:t xml:space="preserve">Chouvenc T, Sillam-Dussès D, Robert A. 2020 Courtship behavior confusion in two subterranean termite species that evolved in allopatry (Blattodea, Rhinotermitidae, </w:t>
      </w:r>
      <w:r w:rsidRPr="00EC4CC4">
        <w:rPr>
          <w:rFonts w:ascii="PT Serif" w:hAnsi="PT Serif"/>
          <w:i/>
          <w:iCs/>
          <w:sz w:val="20"/>
        </w:rPr>
        <w:t>Coptotermes</w:t>
      </w:r>
      <w:r w:rsidRPr="00EC4CC4">
        <w:rPr>
          <w:rFonts w:ascii="PT Serif" w:hAnsi="PT Serif"/>
          <w:sz w:val="20"/>
        </w:rPr>
        <w:t xml:space="preserve">). </w:t>
      </w:r>
      <w:r w:rsidRPr="00EC4CC4">
        <w:rPr>
          <w:rFonts w:ascii="PT Serif" w:hAnsi="PT Serif"/>
          <w:i/>
          <w:iCs/>
          <w:sz w:val="20"/>
        </w:rPr>
        <w:t>Journal of Chemical Ecology</w:t>
      </w:r>
      <w:r w:rsidRPr="00EC4CC4">
        <w:rPr>
          <w:rFonts w:ascii="PT Serif" w:hAnsi="PT Serif"/>
          <w:sz w:val="20"/>
        </w:rPr>
        <w:t xml:space="preserve"> , 1–14. (doi:10.1007/s10886-020-01178-2)</w:t>
      </w:r>
    </w:p>
    <w:p w14:paraId="1A7CDFFF" w14:textId="77777777" w:rsidR="00EC4CC4" w:rsidRPr="00EC4CC4" w:rsidRDefault="00EC4CC4" w:rsidP="00EC4CC4">
      <w:pPr>
        <w:pStyle w:val="Bibliography"/>
        <w:rPr>
          <w:rFonts w:ascii="PT Serif" w:hAnsi="PT Serif"/>
          <w:sz w:val="20"/>
        </w:rPr>
      </w:pPr>
      <w:r w:rsidRPr="00EC4CC4">
        <w:rPr>
          <w:rFonts w:ascii="PT Serif" w:hAnsi="PT Serif"/>
          <w:sz w:val="20"/>
        </w:rPr>
        <w:t>15.</w:t>
      </w:r>
      <w:r w:rsidRPr="00EC4CC4">
        <w:rPr>
          <w:rFonts w:ascii="PT Serif" w:hAnsi="PT Serif"/>
          <w:sz w:val="20"/>
        </w:rPr>
        <w:tab/>
        <w:t xml:space="preserve">Chouvenc T, Helmick EE, Su N-Y. 2015 Hybridization of two major termite invaders as a consequence of human activity. </w:t>
      </w:r>
      <w:r w:rsidRPr="00EC4CC4">
        <w:rPr>
          <w:rFonts w:ascii="PT Serif" w:hAnsi="PT Serif"/>
          <w:i/>
          <w:iCs/>
          <w:sz w:val="20"/>
        </w:rPr>
        <w:t>PLoS ONE</w:t>
      </w:r>
      <w:r w:rsidRPr="00EC4CC4">
        <w:rPr>
          <w:rFonts w:ascii="PT Serif" w:hAnsi="PT Serif"/>
          <w:sz w:val="20"/>
        </w:rPr>
        <w:t xml:space="preserve"> </w:t>
      </w:r>
      <w:r w:rsidRPr="00EC4CC4">
        <w:rPr>
          <w:rFonts w:ascii="PT Serif" w:hAnsi="PT Serif"/>
          <w:b/>
          <w:bCs/>
          <w:sz w:val="20"/>
        </w:rPr>
        <w:t>10</w:t>
      </w:r>
      <w:r w:rsidRPr="00EC4CC4">
        <w:rPr>
          <w:rFonts w:ascii="PT Serif" w:hAnsi="PT Serif"/>
          <w:sz w:val="20"/>
        </w:rPr>
        <w:t>, e0120745. (doi:10.1371/journal.pone.0120745)</w:t>
      </w:r>
    </w:p>
    <w:p w14:paraId="43AA0697" w14:textId="77777777" w:rsidR="00EC4CC4" w:rsidRPr="00EC4CC4" w:rsidRDefault="00EC4CC4" w:rsidP="00EC4CC4">
      <w:pPr>
        <w:pStyle w:val="Bibliography"/>
        <w:rPr>
          <w:rFonts w:ascii="PT Serif" w:hAnsi="PT Serif"/>
          <w:sz w:val="20"/>
        </w:rPr>
      </w:pPr>
      <w:r w:rsidRPr="00EC4CC4">
        <w:rPr>
          <w:rFonts w:ascii="PT Serif" w:hAnsi="PT Serif"/>
          <w:sz w:val="20"/>
        </w:rPr>
        <w:t>16.</w:t>
      </w:r>
      <w:r w:rsidRPr="00EC4CC4">
        <w:rPr>
          <w:rFonts w:ascii="PT Serif" w:hAnsi="PT Serif"/>
          <w:sz w:val="20"/>
        </w:rPr>
        <w:tab/>
        <w:t xml:space="preserve">Mizumoto N, Lee SB, Valentini G, Chouvenc T, Pratt SC. 2021 Coordination of movement via complementary interactions of leaders and followers in termite mating pairs. </w:t>
      </w:r>
      <w:r w:rsidRPr="00EC4CC4">
        <w:rPr>
          <w:rFonts w:ascii="PT Serif" w:hAnsi="PT Serif"/>
          <w:i/>
          <w:iCs/>
          <w:sz w:val="20"/>
        </w:rPr>
        <w:t>Proceedings of the Royal Society B: Biological Sciences</w:t>
      </w:r>
      <w:r w:rsidRPr="00EC4CC4">
        <w:rPr>
          <w:rFonts w:ascii="PT Serif" w:hAnsi="PT Serif"/>
          <w:sz w:val="20"/>
        </w:rPr>
        <w:t xml:space="preserve"> </w:t>
      </w:r>
      <w:r w:rsidRPr="00EC4CC4">
        <w:rPr>
          <w:rFonts w:ascii="PT Serif" w:hAnsi="PT Serif"/>
          <w:b/>
          <w:bCs/>
          <w:sz w:val="20"/>
        </w:rPr>
        <w:t>288</w:t>
      </w:r>
      <w:r w:rsidRPr="00EC4CC4">
        <w:rPr>
          <w:rFonts w:ascii="PT Serif" w:hAnsi="PT Serif"/>
          <w:sz w:val="20"/>
        </w:rPr>
        <w:t>, 20210998. (doi:10.1098/rspb.2021.0998)</w:t>
      </w:r>
    </w:p>
    <w:p w14:paraId="6CCB973C" w14:textId="77777777" w:rsidR="00EC4CC4" w:rsidRPr="00EC4CC4" w:rsidRDefault="00EC4CC4" w:rsidP="00EC4CC4">
      <w:pPr>
        <w:pStyle w:val="Bibliography"/>
        <w:rPr>
          <w:rFonts w:ascii="PT Serif" w:hAnsi="PT Serif"/>
          <w:sz w:val="20"/>
        </w:rPr>
      </w:pPr>
      <w:r w:rsidRPr="00EC4CC4">
        <w:rPr>
          <w:rFonts w:ascii="PT Serif" w:hAnsi="PT Serif"/>
          <w:sz w:val="20"/>
        </w:rPr>
        <w:t>17.</w:t>
      </w:r>
      <w:r w:rsidRPr="00EC4CC4">
        <w:rPr>
          <w:rFonts w:ascii="PT Serif" w:hAnsi="PT Serif"/>
          <w:sz w:val="20"/>
        </w:rPr>
        <w:tab/>
        <w:t xml:space="preserve">Mizumoto N, Dobata S. 2019 Adaptive switch to sexually dimorphic movements by partner-seeking termites. </w:t>
      </w:r>
      <w:r w:rsidRPr="00EC4CC4">
        <w:rPr>
          <w:rFonts w:ascii="PT Serif" w:hAnsi="PT Serif"/>
          <w:i/>
          <w:iCs/>
          <w:sz w:val="20"/>
        </w:rPr>
        <w:t>Science Advances</w:t>
      </w:r>
      <w:r w:rsidRPr="00EC4CC4">
        <w:rPr>
          <w:rFonts w:ascii="PT Serif" w:hAnsi="PT Serif"/>
          <w:sz w:val="20"/>
        </w:rPr>
        <w:t xml:space="preserve"> </w:t>
      </w:r>
      <w:r w:rsidRPr="00EC4CC4">
        <w:rPr>
          <w:rFonts w:ascii="PT Serif" w:hAnsi="PT Serif"/>
          <w:b/>
          <w:bCs/>
          <w:sz w:val="20"/>
        </w:rPr>
        <w:t>5</w:t>
      </w:r>
      <w:r w:rsidRPr="00EC4CC4">
        <w:rPr>
          <w:rFonts w:ascii="PT Serif" w:hAnsi="PT Serif"/>
          <w:sz w:val="20"/>
        </w:rPr>
        <w:t>, eaau6108. (doi:10.1126/sciadv.aau6108)</w:t>
      </w:r>
    </w:p>
    <w:p w14:paraId="5975C478" w14:textId="77777777" w:rsidR="00EC4CC4" w:rsidRPr="00EC4CC4" w:rsidRDefault="00EC4CC4" w:rsidP="00EC4CC4">
      <w:pPr>
        <w:pStyle w:val="Bibliography"/>
        <w:rPr>
          <w:rFonts w:ascii="PT Serif" w:hAnsi="PT Serif"/>
          <w:sz w:val="20"/>
        </w:rPr>
      </w:pPr>
      <w:r w:rsidRPr="00EC4CC4">
        <w:rPr>
          <w:rFonts w:ascii="PT Serif" w:hAnsi="PT Serif"/>
          <w:sz w:val="20"/>
        </w:rPr>
        <w:t>18.</w:t>
      </w:r>
      <w:r w:rsidRPr="00EC4CC4">
        <w:rPr>
          <w:rFonts w:ascii="PT Serif" w:hAnsi="PT Serif"/>
          <w:sz w:val="20"/>
        </w:rPr>
        <w:tab/>
        <w:t xml:space="preserve">Mizumoto N, Rizo A, Pratt SC, Chouvenc T. 2020 Termite males enhance mating encounters by changing speed according to density. </w:t>
      </w:r>
      <w:r w:rsidRPr="00EC4CC4">
        <w:rPr>
          <w:rFonts w:ascii="PT Serif" w:hAnsi="PT Serif"/>
          <w:i/>
          <w:iCs/>
          <w:sz w:val="20"/>
        </w:rPr>
        <w:t>Journal of Animal Ecology</w:t>
      </w:r>
      <w:r w:rsidRPr="00EC4CC4">
        <w:rPr>
          <w:rFonts w:ascii="PT Serif" w:hAnsi="PT Serif"/>
          <w:sz w:val="20"/>
        </w:rPr>
        <w:t xml:space="preserve"> </w:t>
      </w:r>
      <w:r w:rsidRPr="00EC4CC4">
        <w:rPr>
          <w:rFonts w:ascii="PT Serif" w:hAnsi="PT Serif"/>
          <w:b/>
          <w:bCs/>
          <w:sz w:val="20"/>
        </w:rPr>
        <w:t>89</w:t>
      </w:r>
      <w:r w:rsidRPr="00EC4CC4">
        <w:rPr>
          <w:rFonts w:ascii="PT Serif" w:hAnsi="PT Serif"/>
          <w:sz w:val="20"/>
        </w:rPr>
        <w:t>, 2542–2552. (doi:10.1111/1365-2656.13320)</w:t>
      </w:r>
    </w:p>
    <w:p w14:paraId="15FF0A2F" w14:textId="77777777" w:rsidR="00EC4CC4" w:rsidRPr="00EC4CC4" w:rsidRDefault="00EC4CC4" w:rsidP="00EC4CC4">
      <w:pPr>
        <w:pStyle w:val="Bibliography"/>
        <w:rPr>
          <w:rFonts w:ascii="PT Serif" w:hAnsi="PT Serif"/>
          <w:sz w:val="20"/>
        </w:rPr>
      </w:pPr>
      <w:r w:rsidRPr="00EC4CC4">
        <w:rPr>
          <w:rFonts w:ascii="PT Serif" w:hAnsi="PT Serif"/>
          <w:sz w:val="20"/>
        </w:rPr>
        <w:t>19.</w:t>
      </w:r>
      <w:r w:rsidRPr="00EC4CC4">
        <w:rPr>
          <w:rFonts w:ascii="PT Serif" w:hAnsi="PT Serif"/>
          <w:sz w:val="20"/>
        </w:rPr>
        <w:tab/>
        <w:t xml:space="preserve">Yamanaka O, Takeuchi R. 2018 UMATracker: An intuitive image-based tracking platform. </w:t>
      </w:r>
      <w:r w:rsidRPr="00EC4CC4">
        <w:rPr>
          <w:rFonts w:ascii="PT Serif" w:hAnsi="PT Serif"/>
          <w:i/>
          <w:iCs/>
          <w:sz w:val="20"/>
        </w:rPr>
        <w:t>Journal of Experimental Biology</w:t>
      </w:r>
      <w:r w:rsidRPr="00EC4CC4">
        <w:rPr>
          <w:rFonts w:ascii="PT Serif" w:hAnsi="PT Serif"/>
          <w:sz w:val="20"/>
        </w:rPr>
        <w:t xml:space="preserve"> </w:t>
      </w:r>
      <w:r w:rsidRPr="00EC4CC4">
        <w:rPr>
          <w:rFonts w:ascii="PT Serif" w:hAnsi="PT Serif"/>
          <w:b/>
          <w:bCs/>
          <w:sz w:val="20"/>
        </w:rPr>
        <w:t>221</w:t>
      </w:r>
      <w:r w:rsidRPr="00EC4CC4">
        <w:rPr>
          <w:rFonts w:ascii="PT Serif" w:hAnsi="PT Serif"/>
          <w:sz w:val="20"/>
        </w:rPr>
        <w:t>, 1–24. (doi:10.1242/jeb.182469)</w:t>
      </w:r>
    </w:p>
    <w:p w14:paraId="743677B3" w14:textId="77777777" w:rsidR="00EC4CC4" w:rsidRPr="00EC4CC4" w:rsidRDefault="00EC4CC4" w:rsidP="00EC4CC4">
      <w:pPr>
        <w:pStyle w:val="Bibliography"/>
        <w:rPr>
          <w:rFonts w:ascii="PT Serif" w:hAnsi="PT Serif"/>
          <w:sz w:val="20"/>
        </w:rPr>
      </w:pPr>
      <w:r w:rsidRPr="00EC4CC4">
        <w:rPr>
          <w:rFonts w:ascii="PT Serif" w:hAnsi="PT Serif"/>
          <w:sz w:val="20"/>
        </w:rPr>
        <w:lastRenderedPageBreak/>
        <w:t>20.</w:t>
      </w:r>
      <w:r w:rsidRPr="00EC4CC4">
        <w:rPr>
          <w:rFonts w:ascii="PT Serif" w:hAnsi="PT Serif"/>
          <w:sz w:val="20"/>
        </w:rPr>
        <w:tab/>
        <w:t xml:space="preserve">Valentini G, Mizumoto N, Pratt SC, Pavlic TP, Walker SI. 2020 Revealing the structure of information flows discriminates similar animal social behaviors. </w:t>
      </w:r>
      <w:r w:rsidRPr="00EC4CC4">
        <w:rPr>
          <w:rFonts w:ascii="PT Serif" w:hAnsi="PT Serif"/>
          <w:i/>
          <w:iCs/>
          <w:sz w:val="20"/>
        </w:rPr>
        <w:t>eLife</w:t>
      </w:r>
      <w:r w:rsidRPr="00EC4CC4">
        <w:rPr>
          <w:rFonts w:ascii="PT Serif" w:hAnsi="PT Serif"/>
          <w:sz w:val="20"/>
        </w:rPr>
        <w:t xml:space="preserve"> </w:t>
      </w:r>
      <w:r w:rsidRPr="00EC4CC4">
        <w:rPr>
          <w:rFonts w:ascii="PT Serif" w:hAnsi="PT Serif"/>
          <w:b/>
          <w:bCs/>
          <w:sz w:val="20"/>
        </w:rPr>
        <w:t>9</w:t>
      </w:r>
      <w:r w:rsidRPr="00EC4CC4">
        <w:rPr>
          <w:rFonts w:ascii="PT Serif" w:hAnsi="PT Serif"/>
          <w:sz w:val="20"/>
        </w:rPr>
        <w:t>, e55395. (doi:10.7554/eLife.55395)</w:t>
      </w:r>
    </w:p>
    <w:p w14:paraId="689B0AEE" w14:textId="77777777" w:rsidR="00EC4CC4" w:rsidRPr="00EC4CC4" w:rsidRDefault="00EC4CC4" w:rsidP="00EC4CC4">
      <w:pPr>
        <w:pStyle w:val="Bibliography"/>
        <w:rPr>
          <w:rFonts w:ascii="PT Serif" w:hAnsi="PT Serif"/>
          <w:sz w:val="20"/>
        </w:rPr>
      </w:pPr>
      <w:r w:rsidRPr="00EC4CC4">
        <w:rPr>
          <w:rFonts w:ascii="PT Serif" w:hAnsi="PT Serif"/>
          <w:sz w:val="20"/>
        </w:rPr>
        <w:t>21.</w:t>
      </w:r>
      <w:r w:rsidRPr="00EC4CC4">
        <w:rPr>
          <w:rFonts w:ascii="PT Serif" w:hAnsi="PT Serif"/>
          <w:sz w:val="20"/>
        </w:rPr>
        <w:tab/>
        <w:t xml:space="preserve">Therneau TM. 2015 coxme: mixed effects Cox models. </w:t>
      </w:r>
    </w:p>
    <w:p w14:paraId="1EFF44DF" w14:textId="77777777" w:rsidR="00EC4CC4" w:rsidRPr="00EC4CC4" w:rsidRDefault="00EC4CC4" w:rsidP="00EC4CC4">
      <w:pPr>
        <w:pStyle w:val="Bibliography"/>
        <w:rPr>
          <w:rFonts w:ascii="PT Serif" w:hAnsi="PT Serif"/>
          <w:sz w:val="20"/>
        </w:rPr>
      </w:pPr>
      <w:r w:rsidRPr="00EC4CC4">
        <w:rPr>
          <w:rFonts w:ascii="PT Serif" w:hAnsi="PT Serif"/>
          <w:sz w:val="20"/>
        </w:rPr>
        <w:t>22.</w:t>
      </w:r>
      <w:r w:rsidRPr="00EC4CC4">
        <w:rPr>
          <w:rFonts w:ascii="PT Serif" w:hAnsi="PT Serif"/>
          <w:sz w:val="20"/>
        </w:rPr>
        <w:tab/>
        <w:t xml:space="preserve">Warton DI, Hui FKC. 2011 The arcsine is asinine: The analysis of proportions in ecology. </w:t>
      </w:r>
      <w:r w:rsidRPr="00EC4CC4">
        <w:rPr>
          <w:rFonts w:ascii="PT Serif" w:hAnsi="PT Serif"/>
          <w:i/>
          <w:iCs/>
          <w:sz w:val="20"/>
        </w:rPr>
        <w:t>Ecology</w:t>
      </w:r>
      <w:r w:rsidRPr="00EC4CC4">
        <w:rPr>
          <w:rFonts w:ascii="PT Serif" w:hAnsi="PT Serif"/>
          <w:sz w:val="20"/>
        </w:rPr>
        <w:t xml:space="preserve"> </w:t>
      </w:r>
      <w:r w:rsidRPr="00EC4CC4">
        <w:rPr>
          <w:rFonts w:ascii="PT Serif" w:hAnsi="PT Serif"/>
          <w:b/>
          <w:bCs/>
          <w:sz w:val="20"/>
        </w:rPr>
        <w:t>92</w:t>
      </w:r>
      <w:r w:rsidRPr="00EC4CC4">
        <w:rPr>
          <w:rFonts w:ascii="PT Serif" w:hAnsi="PT Serif"/>
          <w:sz w:val="20"/>
        </w:rPr>
        <w:t>, 3–10. (doi:10.1890/10-0340.1)</w:t>
      </w:r>
    </w:p>
    <w:p w14:paraId="4201F4E1" w14:textId="77777777" w:rsidR="00EC4CC4" w:rsidRPr="00EC4CC4" w:rsidRDefault="00EC4CC4" w:rsidP="00EC4CC4">
      <w:pPr>
        <w:pStyle w:val="Bibliography"/>
        <w:rPr>
          <w:rFonts w:ascii="PT Serif" w:hAnsi="PT Serif"/>
          <w:sz w:val="20"/>
        </w:rPr>
      </w:pPr>
      <w:r w:rsidRPr="00EC4CC4">
        <w:rPr>
          <w:rFonts w:ascii="PT Serif" w:hAnsi="PT Serif"/>
          <w:sz w:val="20"/>
        </w:rPr>
        <w:t>23.</w:t>
      </w:r>
      <w:r w:rsidRPr="00EC4CC4">
        <w:rPr>
          <w:rFonts w:ascii="PT Serif" w:hAnsi="PT Serif"/>
          <w:sz w:val="20"/>
        </w:rPr>
        <w:tab/>
        <w:t xml:space="preserve">Bates D, Mächler M, Bolker BM, Walker SC. 2015 Fitting linear mixed-effects models using lme4. </w:t>
      </w:r>
      <w:r w:rsidRPr="00EC4CC4">
        <w:rPr>
          <w:rFonts w:ascii="PT Serif" w:hAnsi="PT Serif"/>
          <w:i/>
          <w:iCs/>
          <w:sz w:val="20"/>
        </w:rPr>
        <w:t>Journal of Statistical Software</w:t>
      </w:r>
      <w:r w:rsidRPr="00EC4CC4">
        <w:rPr>
          <w:rFonts w:ascii="PT Serif" w:hAnsi="PT Serif"/>
          <w:sz w:val="20"/>
        </w:rPr>
        <w:t xml:space="preserve"> </w:t>
      </w:r>
      <w:r w:rsidRPr="00EC4CC4">
        <w:rPr>
          <w:rFonts w:ascii="PT Serif" w:hAnsi="PT Serif"/>
          <w:b/>
          <w:bCs/>
          <w:sz w:val="20"/>
        </w:rPr>
        <w:t>67</w:t>
      </w:r>
      <w:r w:rsidRPr="00EC4CC4">
        <w:rPr>
          <w:rFonts w:ascii="PT Serif" w:hAnsi="PT Serif"/>
          <w:sz w:val="20"/>
        </w:rPr>
        <w:t>. (doi:10.18637/jss.v067.i01)</w:t>
      </w:r>
    </w:p>
    <w:p w14:paraId="601C3BB8" w14:textId="77777777" w:rsidR="00EC4CC4" w:rsidRPr="00EC4CC4" w:rsidRDefault="00EC4CC4" w:rsidP="00EC4CC4">
      <w:pPr>
        <w:pStyle w:val="Bibliography"/>
        <w:rPr>
          <w:rFonts w:ascii="PT Serif" w:hAnsi="PT Serif"/>
          <w:sz w:val="20"/>
        </w:rPr>
      </w:pPr>
      <w:r w:rsidRPr="00EC4CC4">
        <w:rPr>
          <w:rFonts w:ascii="PT Serif" w:hAnsi="PT Serif"/>
          <w:sz w:val="20"/>
        </w:rPr>
        <w:t>24.</w:t>
      </w:r>
      <w:r w:rsidRPr="00EC4CC4">
        <w:rPr>
          <w:rFonts w:ascii="PT Serif" w:hAnsi="PT Serif"/>
          <w:sz w:val="20"/>
        </w:rPr>
        <w:tab/>
        <w:t xml:space="preserve">R Core Team. 2023 R: A language and environment for statistical computing. </w:t>
      </w:r>
    </w:p>
    <w:p w14:paraId="362BF5D5" w14:textId="77777777" w:rsidR="00EC4CC4" w:rsidRPr="00EC4CC4" w:rsidRDefault="00EC4CC4" w:rsidP="00EC4CC4">
      <w:pPr>
        <w:pStyle w:val="Bibliography"/>
        <w:rPr>
          <w:rFonts w:ascii="PT Serif" w:hAnsi="PT Serif"/>
          <w:sz w:val="20"/>
        </w:rPr>
      </w:pPr>
      <w:r w:rsidRPr="00EC4CC4">
        <w:rPr>
          <w:rFonts w:ascii="PT Serif" w:hAnsi="PT Serif"/>
          <w:sz w:val="20"/>
        </w:rPr>
        <w:t>25.</w:t>
      </w:r>
      <w:r w:rsidRPr="00EC4CC4">
        <w:rPr>
          <w:rFonts w:ascii="PT Serif" w:hAnsi="PT Serif"/>
          <w:sz w:val="20"/>
        </w:rPr>
        <w:tab/>
        <w:t xml:space="preserve">Li G, Zou X, Lei C, Huang Q. 2013 Antipredator behavior produced by heterosexual and homosexual tandem running in the termite </w:t>
      </w:r>
      <w:r w:rsidRPr="00EC4CC4">
        <w:rPr>
          <w:rFonts w:ascii="PT Serif" w:hAnsi="PT Serif"/>
          <w:i/>
          <w:iCs/>
          <w:sz w:val="20"/>
        </w:rPr>
        <w:t>Reticulitermes chinensis</w:t>
      </w:r>
      <w:r w:rsidRPr="00EC4CC4">
        <w:rPr>
          <w:rFonts w:ascii="PT Serif" w:hAnsi="PT Serif"/>
          <w:sz w:val="20"/>
        </w:rPr>
        <w:t xml:space="preserve"> (Isoptera: Rhinotermitidae). </w:t>
      </w:r>
      <w:r w:rsidRPr="00EC4CC4">
        <w:rPr>
          <w:rFonts w:ascii="PT Serif" w:hAnsi="PT Serif"/>
          <w:i/>
          <w:iCs/>
          <w:sz w:val="20"/>
        </w:rPr>
        <w:t>Sociobiology</w:t>
      </w:r>
      <w:r w:rsidRPr="00EC4CC4">
        <w:rPr>
          <w:rFonts w:ascii="PT Serif" w:hAnsi="PT Serif"/>
          <w:sz w:val="20"/>
        </w:rPr>
        <w:t xml:space="preserve"> </w:t>
      </w:r>
      <w:r w:rsidRPr="00EC4CC4">
        <w:rPr>
          <w:rFonts w:ascii="PT Serif" w:hAnsi="PT Serif"/>
          <w:b/>
          <w:bCs/>
          <w:sz w:val="20"/>
        </w:rPr>
        <w:t>60</w:t>
      </w:r>
      <w:r w:rsidRPr="00EC4CC4">
        <w:rPr>
          <w:rFonts w:ascii="PT Serif" w:hAnsi="PT Serif"/>
          <w:sz w:val="20"/>
        </w:rPr>
        <w:t>, 198–203. (doi:DOI: 10.13102/sociobiology.v60i2.198-203)</w:t>
      </w:r>
    </w:p>
    <w:p w14:paraId="4F82CD1C" w14:textId="77777777" w:rsidR="00EC4CC4" w:rsidRPr="00EC4CC4" w:rsidRDefault="00EC4CC4" w:rsidP="00EC4CC4">
      <w:pPr>
        <w:pStyle w:val="Bibliography"/>
        <w:rPr>
          <w:rFonts w:ascii="PT Serif" w:hAnsi="PT Serif"/>
          <w:sz w:val="20"/>
        </w:rPr>
      </w:pPr>
      <w:r w:rsidRPr="00EC4CC4">
        <w:rPr>
          <w:rFonts w:ascii="PT Serif" w:hAnsi="PT Serif"/>
          <w:sz w:val="20"/>
        </w:rPr>
        <w:t>26.</w:t>
      </w:r>
      <w:r w:rsidRPr="00EC4CC4">
        <w:rPr>
          <w:rFonts w:ascii="PT Serif" w:hAnsi="PT Serif"/>
          <w:sz w:val="20"/>
        </w:rPr>
        <w:tab/>
        <w:t xml:space="preserve">Wu J, Wang J, Wang Y, Hassan A. 2023 Same-sex Pairs Retain Their Reproductive Capacity as a Potential Opportunity for Individual Reproductive Success in Termites. </w:t>
      </w:r>
      <w:r w:rsidRPr="00EC4CC4">
        <w:rPr>
          <w:rFonts w:ascii="PT Serif" w:hAnsi="PT Serif"/>
          <w:i/>
          <w:iCs/>
          <w:sz w:val="20"/>
        </w:rPr>
        <w:t>Journal of Insect Science</w:t>
      </w:r>
      <w:r w:rsidRPr="00EC4CC4">
        <w:rPr>
          <w:rFonts w:ascii="PT Serif" w:hAnsi="PT Serif"/>
          <w:sz w:val="20"/>
        </w:rPr>
        <w:t xml:space="preserve"> </w:t>
      </w:r>
      <w:r w:rsidRPr="00EC4CC4">
        <w:rPr>
          <w:rFonts w:ascii="PT Serif" w:hAnsi="PT Serif"/>
          <w:b/>
          <w:bCs/>
          <w:sz w:val="20"/>
        </w:rPr>
        <w:t>23</w:t>
      </w:r>
      <w:r w:rsidRPr="00EC4CC4">
        <w:rPr>
          <w:rFonts w:ascii="PT Serif" w:hAnsi="PT Serif"/>
          <w:sz w:val="20"/>
        </w:rPr>
        <w:t>, 9. (doi:10.1093/jisesa/ieac073)</w:t>
      </w:r>
    </w:p>
    <w:p w14:paraId="6803981E" w14:textId="77777777" w:rsidR="00EC4CC4" w:rsidRPr="00EC4CC4" w:rsidRDefault="00EC4CC4" w:rsidP="00EC4CC4">
      <w:pPr>
        <w:pStyle w:val="Bibliography"/>
        <w:rPr>
          <w:rFonts w:ascii="PT Serif" w:hAnsi="PT Serif"/>
          <w:sz w:val="20"/>
        </w:rPr>
      </w:pPr>
      <w:r w:rsidRPr="00EC4CC4">
        <w:rPr>
          <w:rFonts w:ascii="PT Serif" w:hAnsi="PT Serif"/>
          <w:sz w:val="20"/>
        </w:rPr>
        <w:t>27.</w:t>
      </w:r>
      <w:r w:rsidRPr="00EC4CC4">
        <w:rPr>
          <w:rFonts w:ascii="PT Serif" w:hAnsi="PT Serif"/>
          <w:sz w:val="20"/>
        </w:rPr>
        <w:tab/>
        <w:t xml:space="preserve">Matsuura K, Fujimoto M, Goka K. 2004 Sexual and asexual colony foundation and the mechanism of facultative parthenogenesis in the termite </w:t>
      </w:r>
      <w:r w:rsidRPr="00EC4CC4">
        <w:rPr>
          <w:rFonts w:ascii="PT Serif" w:hAnsi="PT Serif"/>
          <w:i/>
          <w:iCs/>
          <w:sz w:val="20"/>
        </w:rPr>
        <w:t>Reticulitermes speratus</w:t>
      </w:r>
      <w:r w:rsidRPr="00EC4CC4">
        <w:rPr>
          <w:rFonts w:ascii="PT Serif" w:hAnsi="PT Serif"/>
          <w:sz w:val="20"/>
        </w:rPr>
        <w:t xml:space="preserve"> (Isoptera, Rhinotermitidae). </w:t>
      </w:r>
      <w:r w:rsidRPr="00EC4CC4">
        <w:rPr>
          <w:rFonts w:ascii="PT Serif" w:hAnsi="PT Serif"/>
          <w:i/>
          <w:iCs/>
          <w:sz w:val="20"/>
        </w:rPr>
        <w:t>Insectes Sociaux</w:t>
      </w:r>
      <w:r w:rsidRPr="00EC4CC4">
        <w:rPr>
          <w:rFonts w:ascii="PT Serif" w:hAnsi="PT Serif"/>
          <w:sz w:val="20"/>
        </w:rPr>
        <w:t xml:space="preserve"> </w:t>
      </w:r>
      <w:r w:rsidRPr="00EC4CC4">
        <w:rPr>
          <w:rFonts w:ascii="PT Serif" w:hAnsi="PT Serif"/>
          <w:b/>
          <w:bCs/>
          <w:sz w:val="20"/>
        </w:rPr>
        <w:t>51</w:t>
      </w:r>
      <w:r w:rsidRPr="00EC4CC4">
        <w:rPr>
          <w:rFonts w:ascii="PT Serif" w:hAnsi="PT Serif"/>
          <w:sz w:val="20"/>
        </w:rPr>
        <w:t>, 325–332. (doi:10.1007/s00040-004-0746-0)</w:t>
      </w:r>
    </w:p>
    <w:p w14:paraId="6CEF94C8" w14:textId="77777777" w:rsidR="00EC4CC4" w:rsidRPr="00EC4CC4" w:rsidRDefault="00EC4CC4" w:rsidP="00EC4CC4">
      <w:pPr>
        <w:pStyle w:val="Bibliography"/>
        <w:rPr>
          <w:rFonts w:ascii="PT Serif" w:hAnsi="PT Serif"/>
          <w:sz w:val="20"/>
        </w:rPr>
      </w:pPr>
      <w:r w:rsidRPr="00EC4CC4">
        <w:rPr>
          <w:rFonts w:ascii="PT Serif" w:hAnsi="PT Serif"/>
          <w:sz w:val="20"/>
        </w:rPr>
        <w:t>28.</w:t>
      </w:r>
      <w:r w:rsidRPr="00EC4CC4">
        <w:rPr>
          <w:rFonts w:ascii="PT Serif" w:hAnsi="PT Serif"/>
          <w:sz w:val="20"/>
        </w:rPr>
        <w:tab/>
        <w:t xml:space="preserve">Lerch BA, Servedio MR. 2023 Indiscriminate Mating and the Coevolution of Sex Discrimination and Sexual Signals. </w:t>
      </w:r>
      <w:r w:rsidRPr="00EC4CC4">
        <w:rPr>
          <w:rFonts w:ascii="PT Serif" w:hAnsi="PT Serif"/>
          <w:i/>
          <w:iCs/>
          <w:sz w:val="20"/>
        </w:rPr>
        <w:t>The American Naturalist</w:t>
      </w:r>
      <w:r w:rsidRPr="00EC4CC4">
        <w:rPr>
          <w:rFonts w:ascii="PT Serif" w:hAnsi="PT Serif"/>
          <w:sz w:val="20"/>
        </w:rPr>
        <w:t xml:space="preserve"> </w:t>
      </w:r>
      <w:r w:rsidRPr="00EC4CC4">
        <w:rPr>
          <w:rFonts w:ascii="PT Serif" w:hAnsi="PT Serif"/>
          <w:b/>
          <w:bCs/>
          <w:sz w:val="20"/>
        </w:rPr>
        <w:t>201</w:t>
      </w:r>
      <w:r w:rsidRPr="00EC4CC4">
        <w:rPr>
          <w:rFonts w:ascii="PT Serif" w:hAnsi="PT Serif"/>
          <w:sz w:val="20"/>
        </w:rPr>
        <w:t>, E56–E69. (doi:10.1086/723213)</w:t>
      </w:r>
    </w:p>
    <w:p w14:paraId="3E2BAD59" w14:textId="77777777" w:rsidR="00EC4CC4" w:rsidRPr="00EC4CC4" w:rsidRDefault="00EC4CC4" w:rsidP="00EC4CC4">
      <w:pPr>
        <w:pStyle w:val="Bibliography"/>
        <w:rPr>
          <w:rFonts w:ascii="PT Serif" w:hAnsi="PT Serif"/>
          <w:sz w:val="20"/>
        </w:rPr>
      </w:pPr>
      <w:r w:rsidRPr="00EC4CC4">
        <w:rPr>
          <w:rFonts w:ascii="PT Serif" w:hAnsi="PT Serif"/>
          <w:sz w:val="20"/>
        </w:rPr>
        <w:t>29.</w:t>
      </w:r>
      <w:r w:rsidRPr="00EC4CC4">
        <w:rPr>
          <w:rFonts w:ascii="PT Serif" w:hAnsi="PT Serif"/>
          <w:sz w:val="20"/>
        </w:rPr>
        <w:tab/>
        <w:t xml:space="preserve">Richardson J, Zuk M. 2023 Rethinking same-sex sexual behaviour: male field crickets have broad mating filters. </w:t>
      </w:r>
      <w:r w:rsidRPr="00EC4CC4">
        <w:rPr>
          <w:rFonts w:ascii="PT Serif" w:hAnsi="PT Serif"/>
          <w:i/>
          <w:iCs/>
          <w:sz w:val="20"/>
        </w:rPr>
        <w:t>Proc. R. Soc. B.</w:t>
      </w:r>
      <w:r w:rsidRPr="00EC4CC4">
        <w:rPr>
          <w:rFonts w:ascii="PT Serif" w:hAnsi="PT Serif"/>
          <w:sz w:val="20"/>
        </w:rPr>
        <w:t xml:space="preserve"> </w:t>
      </w:r>
      <w:r w:rsidRPr="00EC4CC4">
        <w:rPr>
          <w:rFonts w:ascii="PT Serif" w:hAnsi="PT Serif"/>
          <w:b/>
          <w:bCs/>
          <w:sz w:val="20"/>
        </w:rPr>
        <w:t>290</w:t>
      </w:r>
      <w:r w:rsidRPr="00EC4CC4">
        <w:rPr>
          <w:rFonts w:ascii="PT Serif" w:hAnsi="PT Serif"/>
          <w:sz w:val="20"/>
        </w:rPr>
        <w:t>, 20230002. (doi:10.1098/rspb.2023.0002)</w:t>
      </w:r>
    </w:p>
    <w:p w14:paraId="2CA6105E" w14:textId="77777777" w:rsidR="00EC4CC4" w:rsidRPr="00EC4CC4" w:rsidRDefault="00EC4CC4" w:rsidP="00EC4CC4">
      <w:pPr>
        <w:pStyle w:val="Bibliography"/>
        <w:rPr>
          <w:rFonts w:ascii="PT Serif" w:hAnsi="PT Serif"/>
          <w:sz w:val="20"/>
        </w:rPr>
      </w:pPr>
      <w:r w:rsidRPr="00EC4CC4">
        <w:rPr>
          <w:rFonts w:ascii="PT Serif" w:hAnsi="PT Serif"/>
          <w:sz w:val="20"/>
        </w:rPr>
        <w:t>30.</w:t>
      </w:r>
      <w:r w:rsidRPr="00EC4CC4">
        <w:rPr>
          <w:rFonts w:ascii="PT Serif" w:hAnsi="PT Serif"/>
          <w:sz w:val="20"/>
        </w:rPr>
        <w:tab/>
        <w:t xml:space="preserve">Engel KC, Männer L, Ayasse M, Steiger S. 2015 Acceptance threshold theory can explain occurrence of homosexual behaviour. </w:t>
      </w:r>
      <w:r w:rsidRPr="00EC4CC4">
        <w:rPr>
          <w:rFonts w:ascii="PT Serif" w:hAnsi="PT Serif"/>
          <w:i/>
          <w:iCs/>
          <w:sz w:val="20"/>
        </w:rPr>
        <w:t>Biology letters</w:t>
      </w:r>
      <w:r w:rsidRPr="00EC4CC4">
        <w:rPr>
          <w:rFonts w:ascii="PT Serif" w:hAnsi="PT Serif"/>
          <w:sz w:val="20"/>
        </w:rPr>
        <w:t xml:space="preserve"> </w:t>
      </w:r>
      <w:r w:rsidRPr="00EC4CC4">
        <w:rPr>
          <w:rFonts w:ascii="PT Serif" w:hAnsi="PT Serif"/>
          <w:b/>
          <w:bCs/>
          <w:sz w:val="20"/>
        </w:rPr>
        <w:t>11</w:t>
      </w:r>
      <w:r w:rsidRPr="00EC4CC4">
        <w:rPr>
          <w:rFonts w:ascii="PT Serif" w:hAnsi="PT Serif"/>
          <w:sz w:val="20"/>
        </w:rPr>
        <w:t>, 20140603. (doi:10.1098/rsbl.2014.0603)</w:t>
      </w:r>
    </w:p>
    <w:p w14:paraId="79CEA23D" w14:textId="77777777" w:rsidR="00EC4CC4" w:rsidRPr="00EC4CC4" w:rsidRDefault="00EC4CC4" w:rsidP="00EC4CC4">
      <w:pPr>
        <w:pStyle w:val="Bibliography"/>
        <w:rPr>
          <w:rFonts w:ascii="PT Serif" w:hAnsi="PT Serif"/>
          <w:sz w:val="20"/>
        </w:rPr>
      </w:pPr>
      <w:r w:rsidRPr="00EC4CC4">
        <w:rPr>
          <w:rFonts w:ascii="PT Serif" w:hAnsi="PT Serif"/>
          <w:sz w:val="20"/>
        </w:rPr>
        <w:t>31.</w:t>
      </w:r>
      <w:r w:rsidRPr="00EC4CC4">
        <w:rPr>
          <w:rFonts w:ascii="PT Serif" w:hAnsi="PT Serif"/>
          <w:sz w:val="20"/>
        </w:rPr>
        <w:tab/>
        <w:t xml:space="preserve">Han CS, Brooks RC. 2015 Same-sex sexual behaviour as a by-product of reproductive strategy under male–male scramble competition. </w:t>
      </w:r>
      <w:r w:rsidRPr="00EC4CC4">
        <w:rPr>
          <w:rFonts w:ascii="PT Serif" w:hAnsi="PT Serif"/>
          <w:i/>
          <w:iCs/>
          <w:sz w:val="20"/>
        </w:rPr>
        <w:t>Animal Behaviour</w:t>
      </w:r>
      <w:r w:rsidRPr="00EC4CC4">
        <w:rPr>
          <w:rFonts w:ascii="PT Serif" w:hAnsi="PT Serif"/>
          <w:sz w:val="20"/>
        </w:rPr>
        <w:t xml:space="preserve"> </w:t>
      </w:r>
      <w:r w:rsidRPr="00EC4CC4">
        <w:rPr>
          <w:rFonts w:ascii="PT Serif" w:hAnsi="PT Serif"/>
          <w:b/>
          <w:bCs/>
          <w:sz w:val="20"/>
        </w:rPr>
        <w:t>108</w:t>
      </w:r>
      <w:r w:rsidRPr="00EC4CC4">
        <w:rPr>
          <w:rFonts w:ascii="PT Serif" w:hAnsi="PT Serif"/>
          <w:sz w:val="20"/>
        </w:rPr>
        <w:t>, 193–197. (doi:10.1016/j.anbehav.2015.07.035)</w:t>
      </w:r>
    </w:p>
    <w:p w14:paraId="0732F1EE" w14:textId="77777777" w:rsidR="00EC4CC4" w:rsidRPr="00EC4CC4" w:rsidRDefault="00EC4CC4" w:rsidP="00EC4CC4">
      <w:pPr>
        <w:pStyle w:val="Bibliography"/>
        <w:rPr>
          <w:rFonts w:ascii="PT Serif" w:hAnsi="PT Serif"/>
          <w:sz w:val="20"/>
        </w:rPr>
      </w:pPr>
      <w:r w:rsidRPr="00EC4CC4">
        <w:rPr>
          <w:rFonts w:ascii="PT Serif" w:hAnsi="PT Serif"/>
          <w:sz w:val="20"/>
        </w:rPr>
        <w:t>32.</w:t>
      </w:r>
      <w:r w:rsidRPr="00EC4CC4">
        <w:rPr>
          <w:rFonts w:ascii="PT Serif" w:hAnsi="PT Serif"/>
          <w:sz w:val="20"/>
        </w:rPr>
        <w:tab/>
        <w:t xml:space="preserve">Chouvenc T, Scheffrahn RH, Mullins AJ, Su N-Y. 2017 Flight phenology of two </w:t>
      </w:r>
      <w:r w:rsidRPr="00EC4CC4">
        <w:rPr>
          <w:rFonts w:ascii="PT Serif" w:hAnsi="PT Serif"/>
          <w:i/>
          <w:iCs/>
          <w:sz w:val="20"/>
        </w:rPr>
        <w:t>Coptotermes</w:t>
      </w:r>
      <w:r w:rsidRPr="00EC4CC4">
        <w:rPr>
          <w:rFonts w:ascii="PT Serif" w:hAnsi="PT Serif"/>
          <w:sz w:val="20"/>
        </w:rPr>
        <w:t xml:space="preserve"> species (Isoptera: Rhinotermitidae) in southeastern Florida. </w:t>
      </w:r>
      <w:r w:rsidRPr="00EC4CC4">
        <w:rPr>
          <w:rFonts w:ascii="PT Serif" w:hAnsi="PT Serif"/>
          <w:i/>
          <w:iCs/>
          <w:sz w:val="20"/>
        </w:rPr>
        <w:t>Journal of Economic Entomology</w:t>
      </w:r>
      <w:r w:rsidRPr="00EC4CC4">
        <w:rPr>
          <w:rFonts w:ascii="PT Serif" w:hAnsi="PT Serif"/>
          <w:sz w:val="20"/>
        </w:rPr>
        <w:t xml:space="preserve"> </w:t>
      </w:r>
      <w:r w:rsidRPr="00EC4CC4">
        <w:rPr>
          <w:rFonts w:ascii="PT Serif" w:hAnsi="PT Serif"/>
          <w:b/>
          <w:bCs/>
          <w:sz w:val="20"/>
        </w:rPr>
        <w:t>56</w:t>
      </w:r>
      <w:r w:rsidRPr="00EC4CC4">
        <w:rPr>
          <w:rFonts w:ascii="PT Serif" w:hAnsi="PT Serif"/>
          <w:sz w:val="20"/>
        </w:rPr>
        <w:t>, 291–312. (doi:10.1093/jee/tox136)</w:t>
      </w:r>
    </w:p>
    <w:p w14:paraId="3E3EB6E9" w14:textId="1E5643A6"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 xml:space="preserve">The strength of sexual signals predicts same-sex paring in </w:t>
      </w:r>
      <w:proofErr w:type="gramStart"/>
      <w:r w:rsidRPr="00500E55">
        <w:rPr>
          <w:rFonts w:ascii="PT Serif" w:hAnsi="PT Serif"/>
          <w:b/>
          <w:bCs/>
        </w:rPr>
        <w:t>termites</w:t>
      </w:r>
      <w:proofErr w:type="gramEnd"/>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6"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58236677" w14:textId="47780E95"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Text S1</w:t>
      </w:r>
    </w:p>
    <w:p w14:paraId="42B4FD5F" w14:textId="787FC131" w:rsidR="00641F90"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r w:rsidR="0098318A">
        <w:rPr>
          <w:rFonts w:ascii="PT Serif" w:hAnsi="PT Serif"/>
          <w:sz w:val="20"/>
          <w:szCs w:val="20"/>
        </w:rPr>
        <w:t>-2</w:t>
      </w:r>
    </w:p>
    <w:p w14:paraId="4D5B139D" w14:textId="78D13734"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Table S1</w:t>
      </w:r>
    </w:p>
    <w:p w14:paraId="0C2464EE" w14:textId="77777777" w:rsidR="00A56B3D" w:rsidRDefault="00A56B3D" w:rsidP="00500E55">
      <w:pPr>
        <w:snapToGrid w:val="0"/>
        <w:spacing w:after="0" w:line="240" w:lineRule="auto"/>
        <w:jc w:val="both"/>
        <w:rPr>
          <w:rFonts w:ascii="PT Serif" w:hAnsi="PT Serif"/>
          <w:sz w:val="20"/>
          <w:szCs w:val="20"/>
        </w:rPr>
      </w:pPr>
    </w:p>
    <w:p w14:paraId="378D1DCE" w14:textId="3DC6DE30" w:rsidR="00A56B3D" w:rsidRDefault="00A56B3D">
      <w:pPr>
        <w:rPr>
          <w:rFonts w:ascii="PT Serif" w:hAnsi="PT Serif"/>
          <w:sz w:val="20"/>
          <w:szCs w:val="20"/>
        </w:rPr>
      </w:pPr>
      <w:r>
        <w:rPr>
          <w:rFonts w:ascii="PT Serif" w:hAnsi="PT Serif"/>
          <w:sz w:val="20"/>
          <w:szCs w:val="20"/>
        </w:rPr>
        <w:br w:type="page"/>
      </w:r>
    </w:p>
    <w:p w14:paraId="7BF45AF6" w14:textId="77777777"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lastRenderedPageBreak/>
        <w:t>Supporting Information Text</w:t>
      </w:r>
    </w:p>
    <w:p w14:paraId="68528228" w14:textId="77777777" w:rsidR="00652E66" w:rsidRPr="00652E66" w:rsidRDefault="00652E66" w:rsidP="00652E66">
      <w:pPr>
        <w:snapToGrid w:val="0"/>
        <w:spacing w:after="0" w:line="240" w:lineRule="auto"/>
        <w:jc w:val="both"/>
        <w:rPr>
          <w:rFonts w:ascii="PT Serif" w:hAnsi="PT Serif"/>
          <w:b/>
          <w:bCs/>
          <w:sz w:val="20"/>
          <w:szCs w:val="20"/>
        </w:rPr>
      </w:pPr>
    </w:p>
    <w:p w14:paraId="40581CDC" w14:textId="683550F8"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t xml:space="preserve">Text S1. </w:t>
      </w:r>
      <w:r>
        <w:rPr>
          <w:rFonts w:ascii="PT Serif" w:hAnsi="PT Serif"/>
          <w:b/>
          <w:bCs/>
          <w:sz w:val="20"/>
          <w:szCs w:val="20"/>
        </w:rPr>
        <w:t>Comparison of heterosexual tandems across experimental years.</w:t>
      </w:r>
    </w:p>
    <w:p w14:paraId="7C1BB129" w14:textId="4700DBA7" w:rsidR="00652E66" w:rsidRDefault="00652E66" w:rsidP="00652E66">
      <w:pPr>
        <w:snapToGrid w:val="0"/>
        <w:spacing w:after="0" w:line="240" w:lineRule="auto"/>
        <w:jc w:val="both"/>
        <w:rPr>
          <w:rFonts w:ascii="PT Serif" w:hAnsi="PT Serif"/>
          <w:sz w:val="20"/>
          <w:szCs w:val="20"/>
        </w:rPr>
      </w:pPr>
      <w:r>
        <w:rPr>
          <w:rFonts w:ascii="PT Serif" w:hAnsi="PT Serif"/>
          <w:sz w:val="20"/>
          <w:szCs w:val="20"/>
        </w:rPr>
        <w:t xml:space="preserve">In this study, we detected the clear difference in stability and time spent of heterosexual tandem running behavior between </w:t>
      </w:r>
      <w:r w:rsidRPr="00652E66">
        <w:rPr>
          <w:rFonts w:ascii="PT Serif" w:hAnsi="PT Serif"/>
          <w:i/>
          <w:iCs/>
          <w:sz w:val="20"/>
          <w:szCs w:val="20"/>
        </w:rPr>
        <w:t>C. formosanus</w:t>
      </w:r>
      <w:r>
        <w:rPr>
          <w:rFonts w:ascii="PT Serif" w:hAnsi="PT Serif"/>
          <w:sz w:val="20"/>
          <w:szCs w:val="20"/>
        </w:rPr>
        <w:t xml:space="preserve"> and </w:t>
      </w:r>
      <w:r w:rsidRPr="00652E66">
        <w:rPr>
          <w:rFonts w:ascii="PT Serif" w:hAnsi="PT Serif"/>
          <w:i/>
          <w:iCs/>
          <w:sz w:val="20"/>
          <w:szCs w:val="20"/>
        </w:rPr>
        <w:t>C. gestroi</w:t>
      </w:r>
      <w:r>
        <w:rPr>
          <w:rFonts w:ascii="PT Serif" w:hAnsi="PT Serif"/>
          <w:sz w:val="20"/>
          <w:szCs w:val="20"/>
        </w:rPr>
        <w:t xml:space="preserve"> (Figure 1, S1). However, this result is contradicting with the previous study that found a similar level of tandem stability between these two species (see Figure 1 of </w:t>
      </w:r>
      <w:r>
        <w:rPr>
          <w:rFonts w:ascii="PT Serif" w:hAnsi="PT Serif"/>
          <w:sz w:val="20"/>
          <w:szCs w:val="20"/>
        </w:rPr>
        <w:fldChar w:fldCharType="begin"/>
      </w:r>
      <w:r w:rsidR="00EC4CC4">
        <w:rPr>
          <w:rFonts w:ascii="PT Serif" w:hAnsi="PT Serif"/>
          <w:sz w:val="20"/>
          <w:szCs w:val="20"/>
        </w:rPr>
        <w:instrText xml:space="preserve"> ADDIN ZOTERO_ITEM CSL_CITATION {"citationID":"U1KDFYNG","properties":{"formattedCitation":"[16]","plainCitation":"[16]","noteIndex":0},"citationItems":[{"id":13545,"uris":["http://zotero.org/users/9949769/items/4Y2IM8RW"],"itemData":{"id":13545,"type":"article-journal","abstract":"In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652E66">
        <w:rPr>
          <w:rFonts w:ascii="PT Serif" w:hAnsi="PT Serif"/>
          <w:sz w:val="20"/>
        </w:rPr>
        <w:t>[16]</w:t>
      </w:r>
      <w:r>
        <w:rPr>
          <w:rFonts w:ascii="PT Serif" w:hAnsi="PT Serif"/>
          <w:sz w:val="20"/>
          <w:szCs w:val="20"/>
        </w:rPr>
        <w:fldChar w:fldCharType="end"/>
      </w:r>
      <w:r>
        <w:rPr>
          <w:rFonts w:ascii="PT Serif" w:hAnsi="PT Serif"/>
          <w:sz w:val="20"/>
          <w:szCs w:val="20"/>
        </w:rPr>
        <w:t xml:space="preserve">). To </w:t>
      </w:r>
      <w:r w:rsidR="00A10C36">
        <w:rPr>
          <w:rFonts w:ascii="PT Serif" w:hAnsi="PT Serif"/>
          <w:sz w:val="20"/>
          <w:szCs w:val="20"/>
        </w:rPr>
        <w:t xml:space="preserve">investigate the source of this inconsistency, we reanalyzed the data of previous studies using </w:t>
      </w:r>
      <w:r w:rsidR="00A10C36" w:rsidRPr="00652E66">
        <w:rPr>
          <w:rFonts w:ascii="PT Serif" w:hAnsi="PT Serif"/>
          <w:i/>
          <w:iCs/>
          <w:sz w:val="20"/>
          <w:szCs w:val="20"/>
        </w:rPr>
        <w:t>C. formosanus</w:t>
      </w:r>
      <w:r w:rsidR="00A10C36">
        <w:rPr>
          <w:rFonts w:ascii="PT Serif" w:hAnsi="PT Serif"/>
          <w:sz w:val="20"/>
          <w:szCs w:val="20"/>
        </w:rPr>
        <w:t xml:space="preserve"> and </w:t>
      </w:r>
      <w:r w:rsidR="00A10C36" w:rsidRPr="00652E66">
        <w:rPr>
          <w:rFonts w:ascii="PT Serif" w:hAnsi="PT Serif"/>
          <w:i/>
          <w:iCs/>
          <w:sz w:val="20"/>
          <w:szCs w:val="20"/>
        </w:rPr>
        <w:t>C. gestroi</w:t>
      </w:r>
      <w:r w:rsidR="00A10C36">
        <w:rPr>
          <w:rFonts w:ascii="PT Serif" w:hAnsi="PT Serif"/>
          <w:sz w:val="20"/>
          <w:szCs w:val="20"/>
        </w:rPr>
        <w:t xml:space="preserve"> in this region </w:t>
      </w:r>
      <w:r w:rsidR="00A10C36">
        <w:rPr>
          <w:rFonts w:ascii="PT Serif" w:hAnsi="PT Serif"/>
          <w:sz w:val="20"/>
          <w:szCs w:val="20"/>
        </w:rPr>
        <w:fldChar w:fldCharType="begin"/>
      </w:r>
      <w:r w:rsidR="00EC4CC4">
        <w:rPr>
          <w:rFonts w:ascii="PT Serif" w:hAnsi="PT Serif"/>
          <w:sz w:val="20"/>
          <w:szCs w:val="20"/>
        </w:rPr>
        <w:instrText xml:space="preserve"> ADDIN ZOTERO_ITEM CSL_CITATION {"citationID":"Zz52O5jt","properties":{"formattedCitation":"[16,18]","plainCitation":"[16,18]","noteIndex":0},"citationItems":[{"id":13545,"uris":["http://zotero.org/users/9949769/items/4Y2IM8RW"],"itemData":{"id":13545,"type":"article-journal","abstract":"In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A10C36">
        <w:rPr>
          <w:rFonts w:ascii="PT Serif" w:hAnsi="PT Serif"/>
          <w:sz w:val="20"/>
          <w:szCs w:val="20"/>
        </w:rPr>
        <w:fldChar w:fldCharType="separate"/>
      </w:r>
      <w:r w:rsidR="00A10C36" w:rsidRPr="00A10C36">
        <w:rPr>
          <w:rFonts w:ascii="PT Serif" w:hAnsi="PT Serif"/>
          <w:sz w:val="20"/>
        </w:rPr>
        <w:t>[16,18]</w:t>
      </w:r>
      <w:r w:rsidR="00A10C36">
        <w:rPr>
          <w:rFonts w:ascii="PT Serif" w:hAnsi="PT Serif"/>
          <w:sz w:val="20"/>
          <w:szCs w:val="20"/>
        </w:rPr>
        <w:fldChar w:fldCharType="end"/>
      </w:r>
      <w:r w:rsidR="00A10C36">
        <w:rPr>
          <w:rFonts w:ascii="PT Serif" w:hAnsi="PT Serif"/>
          <w:sz w:val="20"/>
          <w:szCs w:val="20"/>
        </w:rPr>
        <w:t xml:space="preserve"> using the exact same methodology with this study. We have three different datasets, one obtained in 2019 only for </w:t>
      </w:r>
      <w:r w:rsidR="00A10C36" w:rsidRPr="00A10C36">
        <w:rPr>
          <w:rFonts w:ascii="PT Serif" w:hAnsi="PT Serif"/>
          <w:i/>
          <w:iCs/>
          <w:sz w:val="20"/>
          <w:szCs w:val="20"/>
        </w:rPr>
        <w:t>C. gestroi</w:t>
      </w:r>
      <w:r w:rsidR="00A10C36">
        <w:rPr>
          <w:rFonts w:ascii="PT Serif" w:hAnsi="PT Serif"/>
          <w:sz w:val="20"/>
          <w:szCs w:val="20"/>
        </w:rPr>
        <w:t xml:space="preserve"> to investigate their density-dependent behavioral change, one obtained in 2020 for both species to investigate the heterospecific tandem runs, and one obtained in 2021 for both species in this study (Table S1).</w:t>
      </w:r>
    </w:p>
    <w:p w14:paraId="00A32DBC" w14:textId="70B5F855" w:rsidR="009E7A63" w:rsidRDefault="00A10C36" w:rsidP="009E7A63">
      <w:pPr>
        <w:snapToGrid w:val="0"/>
        <w:spacing w:after="0" w:line="240" w:lineRule="auto"/>
        <w:ind w:firstLine="720"/>
        <w:jc w:val="both"/>
        <w:rPr>
          <w:rFonts w:ascii="PT Serif" w:hAnsi="PT Serif"/>
          <w:sz w:val="20"/>
          <w:szCs w:val="20"/>
        </w:rPr>
      </w:pPr>
      <w:commentRangeStart w:id="106"/>
      <w:r>
        <w:rPr>
          <w:rFonts w:ascii="PT Serif" w:hAnsi="PT Serif"/>
          <w:sz w:val="20"/>
          <w:szCs w:val="20"/>
        </w:rPr>
        <w:t xml:space="preserve">In </w:t>
      </w:r>
      <w:r w:rsidRPr="00A10C36">
        <w:rPr>
          <w:rFonts w:ascii="PT Serif" w:hAnsi="PT Serif"/>
          <w:i/>
          <w:iCs/>
          <w:sz w:val="20"/>
          <w:szCs w:val="20"/>
        </w:rPr>
        <w:t>C. formosanus</w:t>
      </w:r>
      <w:r>
        <w:rPr>
          <w:rFonts w:ascii="PT Serif" w:hAnsi="PT Serif"/>
          <w:sz w:val="20"/>
          <w:szCs w:val="20"/>
        </w:rPr>
        <w:t>, there was no difference between this study and a previous study</w:t>
      </w:r>
      <w:r w:rsidR="00562DC2">
        <w:rPr>
          <w:rFonts w:ascii="PT Serif" w:hAnsi="PT Serif"/>
          <w:sz w:val="20"/>
          <w:szCs w:val="20"/>
        </w:rPr>
        <w:t xml:space="preserve"> in the duration of each tandem run</w:t>
      </w:r>
      <w:commentRangeEnd w:id="106"/>
      <w:r w:rsidR="00043B84">
        <w:rPr>
          <w:rStyle w:val="CommentReference"/>
        </w:rPr>
        <w:commentReference w:id="106"/>
      </w:r>
      <w:r>
        <w:rPr>
          <w:rFonts w:ascii="PT Serif" w:hAnsi="PT Serif"/>
          <w:sz w:val="20"/>
          <w:szCs w:val="20"/>
        </w:rPr>
        <w:t xml:space="preserve">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sidRPr="007C543F">
        <w:rPr>
          <w:rFonts w:ascii="PT Serif" w:hAnsi="PT Serif"/>
          <w:sz w:val="20"/>
          <w:szCs w:val="20"/>
          <w:vertAlign w:val="subscript"/>
        </w:rPr>
        <w:t>1</w:t>
      </w:r>
      <w:r w:rsidR="00562DC2">
        <w:rPr>
          <w:rFonts w:ascii="PT Serif" w:hAnsi="PT Serif"/>
          <w:sz w:val="20"/>
          <w:szCs w:val="20"/>
        </w:rPr>
        <w:t xml:space="preserve"> = 0.5</w:t>
      </w:r>
      <w:r w:rsidR="009E7A63">
        <w:rPr>
          <w:rFonts w:ascii="PT Serif" w:hAnsi="PT Serif"/>
          <w:sz w:val="20"/>
          <w:szCs w:val="20"/>
        </w:rPr>
        <w:t>57</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562DC2">
        <w:rPr>
          <w:rFonts w:ascii="PT Serif" w:hAnsi="PT Serif"/>
          <w:sz w:val="20"/>
          <w:szCs w:val="20"/>
        </w:rPr>
        <w:t>=</w:t>
      </w:r>
      <w:r w:rsidR="00562DC2" w:rsidRPr="007C543F">
        <w:rPr>
          <w:rFonts w:ascii="PT Serif" w:hAnsi="PT Serif"/>
          <w:sz w:val="20"/>
          <w:szCs w:val="20"/>
        </w:rPr>
        <w:t xml:space="preserve"> 0.</w:t>
      </w:r>
      <w:r w:rsidR="00562DC2">
        <w:rPr>
          <w:rFonts w:ascii="PT Serif" w:hAnsi="PT Serif"/>
          <w:sz w:val="20"/>
          <w:szCs w:val="20"/>
        </w:rPr>
        <w:t>4</w:t>
      </w:r>
      <w:r w:rsidR="009E7A63">
        <w:rPr>
          <w:rFonts w:ascii="PT Serif" w:hAnsi="PT Serif"/>
          <w:sz w:val="20"/>
          <w:szCs w:val="20"/>
        </w:rPr>
        <w:t>56</w:t>
      </w:r>
      <w:r w:rsidR="00562DC2">
        <w:rPr>
          <w:rFonts w:ascii="PT Serif" w:hAnsi="PT Serif"/>
          <w:sz w:val="20"/>
          <w:szCs w:val="20"/>
        </w:rPr>
        <w:t>; Figure S2A) and total time spent in tandem runs (</w:t>
      </w:r>
      <w:r w:rsidR="00562DC2" w:rsidRPr="00757B22">
        <w:rPr>
          <w:rFonts w:ascii="PT Serif" w:hAnsi="PT Serif"/>
          <w:sz w:val="20"/>
          <w:szCs w:val="20"/>
        </w:rPr>
        <w:t xml:space="preserve">t-test, </w:t>
      </w:r>
      <w:r w:rsidR="00562DC2" w:rsidRPr="00757B22">
        <w:rPr>
          <w:rFonts w:ascii="PT Serif" w:hAnsi="PT Serif"/>
          <w:i/>
          <w:iCs/>
          <w:sz w:val="20"/>
          <w:szCs w:val="20"/>
        </w:rPr>
        <w:t>t</w:t>
      </w:r>
      <w:r w:rsidR="00562DC2">
        <w:rPr>
          <w:rFonts w:ascii="PT Serif" w:hAnsi="PT Serif"/>
          <w:sz w:val="20"/>
          <w:szCs w:val="20"/>
          <w:vertAlign w:val="subscript"/>
        </w:rPr>
        <w:t>21.3</w:t>
      </w:r>
      <w:r w:rsidR="00562DC2" w:rsidRPr="00757B22">
        <w:rPr>
          <w:rFonts w:ascii="PT Serif" w:hAnsi="PT Serif"/>
          <w:sz w:val="20"/>
          <w:szCs w:val="20"/>
        </w:rPr>
        <w:t xml:space="preserve"> = </w:t>
      </w:r>
      <w:r w:rsidR="00562DC2">
        <w:rPr>
          <w:rFonts w:ascii="PT Serif" w:hAnsi="PT Serif"/>
          <w:sz w:val="20"/>
          <w:szCs w:val="20"/>
        </w:rPr>
        <w:t>0</w:t>
      </w:r>
      <w:r w:rsidR="00562DC2" w:rsidRPr="00757B22">
        <w:rPr>
          <w:rFonts w:ascii="PT Serif" w:hAnsi="PT Serif"/>
          <w:sz w:val="20"/>
          <w:szCs w:val="20"/>
        </w:rPr>
        <w:t>.</w:t>
      </w:r>
      <w:r w:rsidR="00562DC2">
        <w:rPr>
          <w:rFonts w:ascii="PT Serif" w:hAnsi="PT Serif"/>
          <w:sz w:val="20"/>
          <w:szCs w:val="20"/>
        </w:rPr>
        <w:t>969</w:t>
      </w:r>
      <w:r w:rsidR="00562DC2" w:rsidRPr="00757B22">
        <w:rPr>
          <w:rFonts w:ascii="PT Serif" w:hAnsi="PT Serif"/>
          <w:sz w:val="20"/>
          <w:szCs w:val="20"/>
        </w:rPr>
        <w:t xml:space="preserve">, </w:t>
      </w:r>
      <w:r w:rsidR="00562DC2" w:rsidRPr="00757B22">
        <w:rPr>
          <w:rFonts w:ascii="PT Serif" w:hAnsi="PT Serif"/>
          <w:i/>
          <w:iCs/>
          <w:sz w:val="20"/>
          <w:szCs w:val="20"/>
        </w:rPr>
        <w:t>P</w:t>
      </w:r>
      <w:r w:rsidR="00562DC2" w:rsidRPr="00757B22">
        <w:rPr>
          <w:rFonts w:ascii="PT Serif" w:hAnsi="PT Serif"/>
          <w:sz w:val="20"/>
          <w:szCs w:val="20"/>
        </w:rPr>
        <w:t xml:space="preserve"> </w:t>
      </w:r>
      <w:r w:rsidR="00562DC2">
        <w:rPr>
          <w:rFonts w:ascii="PT Serif" w:hAnsi="PT Serif"/>
          <w:sz w:val="20"/>
          <w:szCs w:val="20"/>
        </w:rPr>
        <w:t>=</w:t>
      </w:r>
      <w:r w:rsidR="00562DC2" w:rsidRPr="00757B22">
        <w:rPr>
          <w:rFonts w:ascii="PT Serif" w:hAnsi="PT Serif"/>
          <w:sz w:val="20"/>
          <w:szCs w:val="20"/>
        </w:rPr>
        <w:t xml:space="preserve"> 0.</w:t>
      </w:r>
      <w:r w:rsidR="00562DC2">
        <w:rPr>
          <w:rFonts w:ascii="PT Serif" w:hAnsi="PT Serif"/>
          <w:sz w:val="20"/>
          <w:szCs w:val="20"/>
        </w:rPr>
        <w:t>344</w:t>
      </w:r>
      <w:r w:rsidR="00562DC2" w:rsidRPr="00757B22">
        <w:rPr>
          <w:rFonts w:ascii="PT Serif" w:hAnsi="PT Serif"/>
          <w:sz w:val="20"/>
          <w:szCs w:val="20"/>
        </w:rPr>
        <w:t xml:space="preserve">, </w:t>
      </w:r>
      <w:r w:rsidR="00562DC2" w:rsidRPr="00757B22">
        <w:rPr>
          <w:rFonts w:ascii="PT Serif" w:hAnsi="PT Serif"/>
          <w:i/>
          <w:iCs/>
          <w:sz w:val="20"/>
          <w:szCs w:val="20"/>
        </w:rPr>
        <w:t>d</w:t>
      </w:r>
      <w:r w:rsidR="00562DC2" w:rsidRPr="00757B22">
        <w:rPr>
          <w:rFonts w:ascii="PT Serif" w:hAnsi="PT Serif"/>
          <w:sz w:val="20"/>
          <w:szCs w:val="20"/>
        </w:rPr>
        <w:t xml:space="preserve"> = </w:t>
      </w:r>
      <w:r w:rsidR="00562DC2">
        <w:rPr>
          <w:rFonts w:ascii="PT Serif" w:hAnsi="PT Serif"/>
          <w:sz w:val="20"/>
          <w:szCs w:val="20"/>
        </w:rPr>
        <w:t>0.277; Figure S2B</w:t>
      </w:r>
      <w:r>
        <w:rPr>
          <w:rFonts w:ascii="PT Serif" w:hAnsi="PT Serif"/>
          <w:sz w:val="20"/>
          <w:szCs w:val="20"/>
        </w:rPr>
        <w:t>).</w:t>
      </w:r>
      <w:r w:rsidR="00562DC2">
        <w:rPr>
          <w:rFonts w:ascii="PT Serif" w:hAnsi="PT Serif"/>
          <w:sz w:val="20"/>
          <w:szCs w:val="20"/>
        </w:rPr>
        <w:t xml:space="preserve"> </w:t>
      </w:r>
      <w:r>
        <w:rPr>
          <w:rFonts w:ascii="PT Serif" w:hAnsi="PT Serif"/>
          <w:sz w:val="20"/>
          <w:szCs w:val="20"/>
        </w:rPr>
        <w:t xml:space="preserve">On the other hand, in </w:t>
      </w:r>
      <w:r w:rsidRPr="00A10C36">
        <w:rPr>
          <w:rFonts w:ascii="PT Serif" w:hAnsi="PT Serif"/>
          <w:i/>
          <w:iCs/>
          <w:sz w:val="20"/>
          <w:szCs w:val="20"/>
        </w:rPr>
        <w:t>C. gestroi</w:t>
      </w:r>
      <w:r>
        <w:rPr>
          <w:rFonts w:ascii="PT Serif" w:hAnsi="PT Serif"/>
          <w:sz w:val="20"/>
          <w:szCs w:val="20"/>
        </w:rPr>
        <w:t xml:space="preserve">, we found </w:t>
      </w:r>
      <w:r w:rsidR="00562DC2">
        <w:rPr>
          <w:rFonts w:ascii="PT Serif" w:hAnsi="PT Serif"/>
          <w:sz w:val="20"/>
          <w:szCs w:val="20"/>
        </w:rPr>
        <w:t>different stabilities of tandem runs across studies, where results obtained in 2020 showed</w:t>
      </w:r>
      <w:r w:rsidR="009E7A63">
        <w:rPr>
          <w:rFonts w:ascii="PT Serif" w:hAnsi="PT Serif"/>
          <w:sz w:val="20"/>
          <w:szCs w:val="20"/>
        </w:rPr>
        <w:t xml:space="preserve"> marginally</w:t>
      </w:r>
      <w:r w:rsidR="00562DC2">
        <w:rPr>
          <w:rFonts w:ascii="PT Serif" w:hAnsi="PT Serif"/>
          <w:sz w:val="20"/>
          <w:szCs w:val="20"/>
        </w:rPr>
        <w:t xml:space="preserve"> higher duration of tandem runs compared to others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Pr>
          <w:rFonts w:ascii="PT Serif" w:hAnsi="PT Serif"/>
          <w:sz w:val="20"/>
          <w:szCs w:val="20"/>
          <w:vertAlign w:val="subscript"/>
        </w:rPr>
        <w:t>2</w:t>
      </w:r>
      <w:r w:rsidR="00562DC2">
        <w:rPr>
          <w:rFonts w:ascii="PT Serif" w:hAnsi="PT Serif"/>
          <w:sz w:val="20"/>
          <w:szCs w:val="20"/>
        </w:rPr>
        <w:t xml:space="preserve"> = </w:t>
      </w:r>
      <w:r w:rsidR="009E7A63">
        <w:rPr>
          <w:rFonts w:ascii="PT Serif" w:hAnsi="PT Serif"/>
          <w:sz w:val="20"/>
          <w:szCs w:val="20"/>
        </w:rPr>
        <w:t>6</w:t>
      </w:r>
      <w:r w:rsidR="00562DC2" w:rsidRPr="00562DC2">
        <w:rPr>
          <w:rFonts w:ascii="PT Serif" w:hAnsi="PT Serif"/>
          <w:sz w:val="20"/>
          <w:szCs w:val="20"/>
        </w:rPr>
        <w:t>.</w:t>
      </w:r>
      <w:r w:rsidR="009E7A63">
        <w:rPr>
          <w:rFonts w:ascii="PT Serif" w:hAnsi="PT Serif"/>
          <w:sz w:val="20"/>
          <w:szCs w:val="20"/>
        </w:rPr>
        <w:t>207</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9E7A63">
        <w:rPr>
          <w:rFonts w:ascii="PT Serif" w:hAnsi="PT Serif"/>
          <w:sz w:val="20"/>
          <w:szCs w:val="20"/>
        </w:rPr>
        <w:t>=</w:t>
      </w:r>
      <w:r w:rsidR="00562DC2" w:rsidRPr="007C543F">
        <w:rPr>
          <w:rFonts w:ascii="PT Serif" w:hAnsi="PT Serif"/>
          <w:sz w:val="20"/>
          <w:szCs w:val="20"/>
        </w:rPr>
        <w:t xml:space="preserve"> 0.</w:t>
      </w:r>
      <w:r w:rsidR="009E7A63">
        <w:rPr>
          <w:rFonts w:ascii="PT Serif" w:hAnsi="PT Serif"/>
          <w:sz w:val="20"/>
          <w:szCs w:val="20"/>
        </w:rPr>
        <w:t>045</w:t>
      </w:r>
      <w:r w:rsidR="00562DC2">
        <w:rPr>
          <w:rFonts w:ascii="PT Serif" w:hAnsi="PT Serif"/>
          <w:sz w:val="20"/>
          <w:szCs w:val="20"/>
        </w:rPr>
        <w:t xml:space="preserve">; Tukey’s HSD, 2020-2019: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9E7A63">
        <w:rPr>
          <w:rFonts w:ascii="PT Serif" w:hAnsi="PT Serif"/>
          <w:sz w:val="20"/>
          <w:szCs w:val="20"/>
        </w:rPr>
        <w:t>16</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0.0</w:t>
      </w:r>
      <w:r w:rsidR="009E7A63">
        <w:rPr>
          <w:rFonts w:ascii="PT Serif" w:hAnsi="PT Serif"/>
          <w:sz w:val="20"/>
          <w:szCs w:val="20"/>
        </w:rPr>
        <w:t>75</w:t>
      </w:r>
      <w:r w:rsidR="00562DC2">
        <w:rPr>
          <w:rFonts w:ascii="PT Serif" w:hAnsi="PT Serif"/>
          <w:sz w:val="20"/>
          <w:szCs w:val="20"/>
        </w:rPr>
        <w:t xml:space="preserve">, 2021-2019: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0</w:t>
      </w:r>
      <w:r w:rsidR="00562DC2">
        <w:rPr>
          <w:rFonts w:ascii="PT Serif" w:hAnsi="PT Serif"/>
          <w:sz w:val="20"/>
          <w:szCs w:val="20"/>
        </w:rPr>
        <w:t>.</w:t>
      </w:r>
      <w:r w:rsidR="009E7A63">
        <w:rPr>
          <w:rFonts w:ascii="PT Serif" w:hAnsi="PT Serif"/>
          <w:sz w:val="20"/>
          <w:szCs w:val="20"/>
        </w:rPr>
        <w:t>483</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9E7A63">
        <w:rPr>
          <w:rFonts w:ascii="PT Serif" w:hAnsi="PT Serif"/>
          <w:sz w:val="20"/>
          <w:szCs w:val="20"/>
        </w:rPr>
        <w:t>876</w:t>
      </w:r>
      <w:r w:rsidR="00562DC2">
        <w:rPr>
          <w:rFonts w:ascii="PT Serif" w:hAnsi="PT Serif"/>
          <w:sz w:val="20"/>
          <w:szCs w:val="20"/>
        </w:rPr>
        <w:t xml:space="preserve">, 2021-2020: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9E7A63">
        <w:rPr>
          <w:rFonts w:ascii="PT Serif" w:hAnsi="PT Serif"/>
          <w:sz w:val="20"/>
          <w:szCs w:val="20"/>
        </w:rPr>
        <w:t>48</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w:t>
      </w:r>
      <w:r w:rsidR="009E7A63">
        <w:rPr>
          <w:rFonts w:ascii="PT Serif" w:hAnsi="PT Serif"/>
          <w:sz w:val="20"/>
          <w:szCs w:val="20"/>
        </w:rPr>
        <w:t>=</w:t>
      </w:r>
      <w:r w:rsidR="00562DC2">
        <w:rPr>
          <w:rFonts w:ascii="PT Serif" w:hAnsi="PT Serif"/>
          <w:sz w:val="20"/>
          <w:szCs w:val="20"/>
        </w:rPr>
        <w:t xml:space="preserve"> 0.</w:t>
      </w:r>
      <w:r w:rsidR="009E7A63">
        <w:rPr>
          <w:rFonts w:ascii="PT Serif" w:hAnsi="PT Serif"/>
          <w:sz w:val="20"/>
          <w:szCs w:val="20"/>
        </w:rPr>
        <w:t>034</w:t>
      </w:r>
      <w:r w:rsidR="00562DC2">
        <w:rPr>
          <w:rFonts w:ascii="PT Serif" w:hAnsi="PT Serif"/>
          <w:sz w:val="20"/>
          <w:szCs w:val="20"/>
        </w:rPr>
        <w:t xml:space="preserve">; Figure S2A). </w:t>
      </w:r>
      <w:r w:rsidR="005F5290">
        <w:rPr>
          <w:rFonts w:ascii="PT Serif" w:hAnsi="PT Serif"/>
          <w:sz w:val="20"/>
          <w:szCs w:val="20"/>
        </w:rPr>
        <w:t>Note that the total time spent in tandem runs was not different among studies (</w:t>
      </w:r>
      <w:r w:rsidR="00AB2EC2">
        <w:rPr>
          <w:rFonts w:ascii="PT Serif" w:hAnsi="PT Serif"/>
          <w:sz w:val="20"/>
          <w:szCs w:val="20"/>
        </w:rPr>
        <w:t>ANOVA</w:t>
      </w:r>
      <w:r w:rsidR="005F5290">
        <w:rPr>
          <w:rFonts w:ascii="PT Serif" w:hAnsi="PT Serif"/>
          <w:sz w:val="20"/>
          <w:szCs w:val="20"/>
        </w:rPr>
        <w:t xml:space="preserve">, </w:t>
      </w:r>
      <w:r w:rsidR="005F5290" w:rsidRPr="005F5290">
        <w:rPr>
          <w:rFonts w:ascii="PT Serif" w:hAnsi="PT Serif"/>
          <w:i/>
          <w:iCs/>
          <w:sz w:val="20"/>
          <w:szCs w:val="20"/>
        </w:rPr>
        <w:t>F</w:t>
      </w:r>
      <w:r w:rsidR="005F5290" w:rsidRPr="005F5290">
        <w:rPr>
          <w:rFonts w:ascii="PT Serif" w:hAnsi="PT Serif"/>
          <w:sz w:val="20"/>
          <w:szCs w:val="20"/>
          <w:vertAlign w:val="subscript"/>
        </w:rPr>
        <w:t>2</w:t>
      </w:r>
      <w:r w:rsidR="005F5290" w:rsidRPr="005F5290">
        <w:rPr>
          <w:rFonts w:ascii="PT Serif" w:hAnsi="PT Serif"/>
          <w:sz w:val="20"/>
          <w:szCs w:val="20"/>
        </w:rPr>
        <w:t xml:space="preserve"> </w:t>
      </w:r>
      <w:r w:rsidR="005F5290">
        <w:rPr>
          <w:rFonts w:ascii="PT Serif" w:hAnsi="PT Serif"/>
          <w:sz w:val="20"/>
          <w:szCs w:val="20"/>
        </w:rPr>
        <w:t xml:space="preserve">= </w:t>
      </w:r>
      <w:r w:rsidR="005F5290" w:rsidRPr="005F5290">
        <w:rPr>
          <w:rFonts w:ascii="PT Serif" w:hAnsi="PT Serif"/>
          <w:sz w:val="20"/>
          <w:szCs w:val="20"/>
        </w:rPr>
        <w:t>1.1</w:t>
      </w:r>
      <w:r w:rsidR="005F5290">
        <w:rPr>
          <w:rFonts w:ascii="PT Serif" w:hAnsi="PT Serif"/>
          <w:sz w:val="20"/>
          <w:szCs w:val="20"/>
        </w:rPr>
        <w:t xml:space="preserve">5, </w:t>
      </w:r>
      <w:r w:rsidR="005F5290" w:rsidRPr="005F5290">
        <w:rPr>
          <w:rFonts w:ascii="PT Serif" w:hAnsi="PT Serif"/>
          <w:i/>
          <w:iCs/>
          <w:sz w:val="20"/>
          <w:szCs w:val="20"/>
        </w:rPr>
        <w:t>P</w:t>
      </w:r>
      <w:r w:rsidR="005F5290">
        <w:rPr>
          <w:rFonts w:ascii="PT Serif" w:hAnsi="PT Serif"/>
          <w:sz w:val="20"/>
          <w:szCs w:val="20"/>
        </w:rPr>
        <w:t xml:space="preserve"> =</w:t>
      </w:r>
      <w:r w:rsidR="005F5290" w:rsidRPr="005F5290">
        <w:rPr>
          <w:rFonts w:ascii="PT Serif" w:hAnsi="PT Serif"/>
          <w:sz w:val="20"/>
          <w:szCs w:val="20"/>
        </w:rPr>
        <w:t xml:space="preserve"> 0.322</w:t>
      </w:r>
      <w:r w:rsidR="005F5290">
        <w:rPr>
          <w:rFonts w:ascii="PT Serif" w:hAnsi="PT Serif"/>
          <w:sz w:val="20"/>
          <w:szCs w:val="20"/>
        </w:rPr>
        <w:t xml:space="preserve">; 2020-2019: </w:t>
      </w:r>
      <w:r w:rsidR="005F5290">
        <w:rPr>
          <w:rFonts w:ascii="PT Serif" w:hAnsi="PT Serif"/>
          <w:i/>
          <w:iCs/>
          <w:sz w:val="20"/>
          <w:szCs w:val="20"/>
        </w:rPr>
        <w:t>d</w:t>
      </w:r>
      <w:r w:rsidR="005F5290">
        <w:rPr>
          <w:rFonts w:ascii="PT Serif" w:hAnsi="PT Serif"/>
          <w:sz w:val="20"/>
          <w:szCs w:val="20"/>
        </w:rPr>
        <w:t xml:space="preserve"> = -0.521, 2021-2019: </w:t>
      </w:r>
      <w:r w:rsidR="005F5290">
        <w:rPr>
          <w:rFonts w:ascii="PT Serif" w:hAnsi="PT Serif"/>
          <w:i/>
          <w:iCs/>
          <w:sz w:val="20"/>
          <w:szCs w:val="20"/>
        </w:rPr>
        <w:t>d</w:t>
      </w:r>
      <w:r w:rsidR="005F5290">
        <w:rPr>
          <w:rFonts w:ascii="PT Serif" w:hAnsi="PT Serif"/>
          <w:sz w:val="20"/>
          <w:szCs w:val="20"/>
        </w:rPr>
        <w:t xml:space="preserve"> = -0.060, 2021-2020: </w:t>
      </w:r>
      <w:r w:rsidR="005F5290">
        <w:rPr>
          <w:rFonts w:ascii="PT Serif" w:hAnsi="PT Serif"/>
          <w:i/>
          <w:iCs/>
          <w:sz w:val="20"/>
          <w:szCs w:val="20"/>
        </w:rPr>
        <w:t>d</w:t>
      </w:r>
      <w:r w:rsidR="005F5290">
        <w:rPr>
          <w:rFonts w:ascii="PT Serif" w:hAnsi="PT Serif"/>
          <w:sz w:val="20"/>
          <w:szCs w:val="20"/>
        </w:rPr>
        <w:t xml:space="preserve"> = 0.515; Figure S2B). When we compared the tandem running behavior between two </w:t>
      </w:r>
      <w:r w:rsidR="005F5290" w:rsidRPr="005F5290">
        <w:rPr>
          <w:rFonts w:ascii="PT Serif" w:hAnsi="PT Serif"/>
          <w:i/>
          <w:iCs/>
          <w:sz w:val="20"/>
          <w:szCs w:val="20"/>
        </w:rPr>
        <w:t>Coptotermes</w:t>
      </w:r>
      <w:r w:rsidR="005F5290">
        <w:rPr>
          <w:rFonts w:ascii="PT Serif" w:hAnsi="PT Serif"/>
          <w:sz w:val="20"/>
          <w:szCs w:val="20"/>
        </w:rPr>
        <w:t xml:space="preserve"> termites by accounting for the experimental years as a random effect, </w:t>
      </w:r>
      <w:r w:rsidR="005F5290" w:rsidRPr="005F5290">
        <w:rPr>
          <w:rFonts w:ascii="PT Serif" w:hAnsi="PT Serif"/>
          <w:i/>
          <w:iCs/>
          <w:sz w:val="20"/>
          <w:szCs w:val="20"/>
        </w:rPr>
        <w:t>C. formosanus</w:t>
      </w:r>
      <w:r w:rsidR="005F5290">
        <w:rPr>
          <w:rFonts w:ascii="PT Serif" w:hAnsi="PT Serif"/>
          <w:sz w:val="20"/>
          <w:szCs w:val="20"/>
        </w:rPr>
        <w:t xml:space="preserve"> showed higher stability </w:t>
      </w:r>
      <w:r w:rsidR="009E7A63">
        <w:rPr>
          <w:rFonts w:ascii="PT Serif" w:hAnsi="PT Serif"/>
          <w:sz w:val="20"/>
          <w:szCs w:val="20"/>
        </w:rPr>
        <w:t>(</w:t>
      </w:r>
      <w:r w:rsidR="009E7A63" w:rsidRPr="007C543F">
        <w:rPr>
          <w:rFonts w:ascii="PT Serif" w:hAnsi="PT Serif"/>
          <w:sz w:val="20"/>
          <w:szCs w:val="20"/>
        </w:rPr>
        <w:t>mixed-effects Cox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9E7A63" w:rsidRPr="009E7A63">
        <w:rPr>
          <w:rFonts w:ascii="PT Serif" w:hAnsi="PT Serif"/>
          <w:sz w:val="20"/>
          <w:szCs w:val="20"/>
        </w:rPr>
        <w:t>51.3</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ins w:id="107" w:author="Sang Bin Lee" w:date="2024-03-02T03:58:00Z">
        <w:r w:rsidR="00FB0CC3">
          <w:rPr>
            <w:rFonts w:ascii="PT Serif" w:hAnsi="PT Serif"/>
            <w:sz w:val="20"/>
            <w:szCs w:val="20"/>
          </w:rPr>
          <w:t>S</w:t>
        </w:r>
      </w:ins>
      <w:r w:rsidR="009E7A63">
        <w:rPr>
          <w:rFonts w:ascii="PT Serif" w:hAnsi="PT Serif"/>
          <w:sz w:val="20"/>
          <w:szCs w:val="20"/>
        </w:rPr>
        <w:t xml:space="preserve">2A) </w:t>
      </w:r>
      <w:r w:rsidR="005F5290">
        <w:rPr>
          <w:rFonts w:ascii="PT Serif" w:hAnsi="PT Serif"/>
          <w:sz w:val="20"/>
          <w:szCs w:val="20"/>
        </w:rPr>
        <w:t xml:space="preserve">and longer period of tandem runs than </w:t>
      </w:r>
      <w:r w:rsidR="005F5290" w:rsidRPr="005F5290">
        <w:rPr>
          <w:rFonts w:ascii="PT Serif" w:hAnsi="PT Serif"/>
          <w:i/>
          <w:iCs/>
          <w:sz w:val="20"/>
          <w:szCs w:val="20"/>
        </w:rPr>
        <w:t>C. gestroi</w:t>
      </w:r>
      <w:r w:rsidR="009E7A63">
        <w:rPr>
          <w:rFonts w:ascii="PT Serif" w:hAnsi="PT Serif"/>
          <w:i/>
          <w:iCs/>
          <w:sz w:val="20"/>
          <w:szCs w:val="20"/>
        </w:rPr>
        <w:t xml:space="preserve"> </w:t>
      </w:r>
      <w:r w:rsidR="009E7A63">
        <w:rPr>
          <w:rFonts w:ascii="PT Serif" w:hAnsi="PT Serif"/>
          <w:sz w:val="20"/>
          <w:szCs w:val="20"/>
        </w:rPr>
        <w:t xml:space="preserve">(linear </w:t>
      </w:r>
      <w:r w:rsidR="009E7A63" w:rsidRPr="007C543F">
        <w:rPr>
          <w:rFonts w:ascii="PT Serif" w:hAnsi="PT Serif"/>
          <w:sz w:val="20"/>
          <w:szCs w:val="20"/>
        </w:rPr>
        <w:t>mixed-effects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38.2,</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ins w:id="108" w:author="Sang Bin Lee" w:date="2024-03-02T03:58:00Z">
        <w:r w:rsidR="00FB0CC3">
          <w:rPr>
            <w:rFonts w:ascii="PT Serif" w:hAnsi="PT Serif"/>
            <w:sz w:val="20"/>
            <w:szCs w:val="20"/>
          </w:rPr>
          <w:t>S</w:t>
        </w:r>
      </w:ins>
      <w:r w:rsidR="009E7A63">
        <w:rPr>
          <w:rFonts w:ascii="PT Serif" w:hAnsi="PT Serif"/>
          <w:sz w:val="20"/>
          <w:szCs w:val="20"/>
        </w:rPr>
        <w:t>2B)</w:t>
      </w:r>
      <w:r w:rsidR="005F5290">
        <w:rPr>
          <w:rFonts w:ascii="PT Serif" w:hAnsi="PT Serif"/>
          <w:sz w:val="20"/>
          <w:szCs w:val="20"/>
        </w:rPr>
        <w:t>.</w:t>
      </w:r>
      <w:r w:rsidR="009E7A63">
        <w:rPr>
          <w:rFonts w:ascii="PT Serif" w:hAnsi="PT Serif"/>
          <w:sz w:val="20"/>
          <w:szCs w:val="20"/>
        </w:rPr>
        <w:t xml:space="preserve"> Thus, tandem running stability is actually differen</w:t>
      </w:r>
      <w:ins w:id="109" w:author="Chouvenc,Thomas" w:date="2024-03-01T10:32:00Z">
        <w:r w:rsidR="00EC544A">
          <w:rPr>
            <w:rFonts w:ascii="PT Serif" w:hAnsi="PT Serif"/>
            <w:sz w:val="20"/>
            <w:szCs w:val="20"/>
          </w:rPr>
          <w:t>t</w:t>
        </w:r>
      </w:ins>
      <w:del w:id="110" w:author="Chouvenc,Thomas" w:date="2024-03-01T10:32:00Z">
        <w:r w:rsidR="009E7A63" w:rsidDel="00EC544A">
          <w:rPr>
            <w:rFonts w:ascii="PT Serif" w:hAnsi="PT Serif"/>
            <w:sz w:val="20"/>
            <w:szCs w:val="20"/>
          </w:rPr>
          <w:delText>ce</w:delText>
        </w:r>
      </w:del>
      <w:r w:rsidR="009E7A63">
        <w:rPr>
          <w:rFonts w:ascii="PT Serif" w:hAnsi="PT Serif"/>
          <w:sz w:val="20"/>
          <w:szCs w:val="20"/>
        </w:rPr>
        <w:t xml:space="preserve"> between </w:t>
      </w:r>
      <w:r w:rsidR="009E7A63" w:rsidRPr="009E7A63">
        <w:rPr>
          <w:rFonts w:ascii="PT Serif" w:hAnsi="PT Serif"/>
          <w:i/>
          <w:iCs/>
          <w:sz w:val="20"/>
          <w:szCs w:val="20"/>
        </w:rPr>
        <w:t>C. gestroi</w:t>
      </w:r>
      <w:r w:rsidR="009E7A63">
        <w:rPr>
          <w:rFonts w:ascii="PT Serif" w:hAnsi="PT Serif"/>
          <w:sz w:val="20"/>
          <w:szCs w:val="20"/>
        </w:rPr>
        <w:t xml:space="preserve"> and </w:t>
      </w:r>
      <w:r w:rsidR="009E7A63" w:rsidRPr="009E7A63">
        <w:rPr>
          <w:rFonts w:ascii="PT Serif" w:hAnsi="PT Serif"/>
          <w:i/>
          <w:iCs/>
          <w:sz w:val="20"/>
          <w:szCs w:val="20"/>
        </w:rPr>
        <w:t>C. formosanus</w:t>
      </w:r>
      <w:r w:rsidR="009E7A63">
        <w:rPr>
          <w:rFonts w:ascii="PT Serif" w:hAnsi="PT Serif"/>
          <w:sz w:val="20"/>
          <w:szCs w:val="20"/>
        </w:rPr>
        <w:t xml:space="preserve">, but Mizumoto et al., 2021 </w:t>
      </w:r>
      <w:r w:rsidR="009E7A63">
        <w:rPr>
          <w:rFonts w:ascii="PT Serif" w:hAnsi="PT Serif"/>
          <w:sz w:val="20"/>
          <w:szCs w:val="20"/>
        </w:rPr>
        <w:fldChar w:fldCharType="begin"/>
      </w:r>
      <w:r w:rsidR="00EC4CC4">
        <w:rPr>
          <w:rFonts w:ascii="PT Serif" w:hAnsi="PT Serif"/>
          <w:sz w:val="20"/>
          <w:szCs w:val="20"/>
        </w:rPr>
        <w:instrText xml:space="preserve"> ADDIN ZOTERO_ITEM CSL_CITATION {"citationID":"fusufSgm","properties":{"formattedCitation":"[16]","plainCitation":"[16]","noteIndex":0},"citationItems":[{"id":13545,"uris":["http://zotero.org/users/9949769/items/4Y2IM8RW"],"itemData":{"id":13545,"type":"article-journal","abstract":"In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9E7A63">
        <w:rPr>
          <w:rFonts w:ascii="PT Serif" w:hAnsi="PT Serif"/>
          <w:sz w:val="20"/>
          <w:szCs w:val="20"/>
        </w:rPr>
        <w:fldChar w:fldCharType="separate"/>
      </w:r>
      <w:r w:rsidR="009E7A63" w:rsidRPr="009E7A63">
        <w:rPr>
          <w:rFonts w:ascii="PT Serif" w:hAnsi="PT Serif"/>
          <w:sz w:val="20"/>
        </w:rPr>
        <w:t>[16]</w:t>
      </w:r>
      <w:r w:rsidR="009E7A63">
        <w:rPr>
          <w:rFonts w:ascii="PT Serif" w:hAnsi="PT Serif"/>
          <w:sz w:val="20"/>
          <w:szCs w:val="20"/>
        </w:rPr>
        <w:fldChar w:fldCharType="end"/>
      </w:r>
      <w:r w:rsidR="009E7A63">
        <w:rPr>
          <w:rFonts w:ascii="PT Serif" w:hAnsi="PT Serif"/>
          <w:sz w:val="20"/>
          <w:szCs w:val="20"/>
        </w:rPr>
        <w:t xml:space="preserve"> failed in detecting it probability due to the smaller sample size (Table S1).</w:t>
      </w:r>
    </w:p>
    <w:p w14:paraId="5AFC5109" w14:textId="7D785973" w:rsidR="009E7A63" w:rsidRPr="009E7A63" w:rsidRDefault="009E7A63"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9E7A63">
        <w:rPr>
          <w:rFonts w:ascii="PT Serif" w:hAnsi="PT Serif"/>
          <w:i/>
          <w:iCs/>
          <w:sz w:val="20"/>
          <w:szCs w:val="20"/>
        </w:rPr>
        <w:t>C. gestroi</w:t>
      </w:r>
      <w:r>
        <w:rPr>
          <w:rFonts w:ascii="PT Serif" w:hAnsi="PT Serif"/>
          <w:sz w:val="20"/>
          <w:szCs w:val="20"/>
        </w:rPr>
        <w:t xml:space="preserve">, why did experiment in 2020 show higher stability of tandem runs compared to 2019 and 2021, even the difference is small? This experiment focused on the interspecific tandem runs between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thus, they observed their tandem runs on the date when both species swarmed together, which needs to be the very end of the </w:t>
      </w:r>
      <w:commentRangeStart w:id="111"/>
      <w:r>
        <w:rPr>
          <w:rFonts w:ascii="PT Serif" w:hAnsi="PT Serif"/>
          <w:sz w:val="20"/>
          <w:szCs w:val="20"/>
        </w:rPr>
        <w:t xml:space="preserve">swarming season </w:t>
      </w:r>
      <w:commentRangeEnd w:id="111"/>
      <w:r w:rsidR="00FB0CC3">
        <w:rPr>
          <w:rStyle w:val="CommentReference"/>
        </w:rPr>
        <w:commentReference w:id="111"/>
      </w:r>
      <w:r>
        <w:rPr>
          <w:rFonts w:ascii="PT Serif" w:hAnsi="PT Serif"/>
          <w:sz w:val="20"/>
          <w:szCs w:val="20"/>
        </w:rPr>
        <w:t xml:space="preserve">of </w:t>
      </w:r>
      <w:r w:rsidRPr="009E7A63">
        <w:rPr>
          <w:rFonts w:ascii="PT Serif" w:hAnsi="PT Serif"/>
          <w:i/>
          <w:iCs/>
          <w:sz w:val="20"/>
          <w:szCs w:val="20"/>
        </w:rPr>
        <w:t>C. gestroi</w:t>
      </w:r>
      <w:r>
        <w:rPr>
          <w:rFonts w:ascii="PT Serif" w:hAnsi="PT Serif"/>
          <w:sz w:val="20"/>
          <w:szCs w:val="20"/>
        </w:rPr>
        <w:t xml:space="preserve"> </w:t>
      </w:r>
      <w:r>
        <w:rPr>
          <w:rFonts w:ascii="PT Serif" w:hAnsi="PT Serif"/>
          <w:sz w:val="20"/>
          <w:szCs w:val="20"/>
        </w:rPr>
        <w:fldChar w:fldCharType="begin"/>
      </w:r>
      <w:r w:rsidR="00EC4CC4">
        <w:rPr>
          <w:rFonts w:ascii="PT Serif" w:hAnsi="PT Serif"/>
          <w:sz w:val="20"/>
          <w:szCs w:val="20"/>
        </w:rPr>
        <w:instrText xml:space="preserve"> ADDIN ZOTERO_ITEM CSL_CITATION {"citationID":"t4ANlQAQ","properties":{"formattedCitation":"[15]","plainCitation":"[15]","noteIndex":0},"citationItems":[{"id":1992,"uris":["http://zotero.org/users/9949769/items/D4U8UB5Z"],"itemData":{"id":1992,"type":"article-journal","abstract":"While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E."},{"family":"Su","given":"Nan-Yao"}],"editor":[{"family":"Córdoba-Aguilar","given":"Alex"}],"issued":{"date-parts":[["2015",3,25]]}}}],"schema":"https://github.com/citation-style-language/schema/raw/master/csl-citation.json"} </w:instrText>
      </w:r>
      <w:r>
        <w:rPr>
          <w:rFonts w:ascii="PT Serif" w:hAnsi="PT Serif"/>
          <w:sz w:val="20"/>
          <w:szCs w:val="20"/>
        </w:rPr>
        <w:fldChar w:fldCharType="separate"/>
      </w:r>
      <w:r w:rsidRPr="009E7A63">
        <w:rPr>
          <w:rFonts w:ascii="PT Serif" w:hAnsi="PT Serif"/>
          <w:sz w:val="20"/>
        </w:rPr>
        <w:t>[15]</w:t>
      </w:r>
      <w:r>
        <w:rPr>
          <w:rFonts w:ascii="PT Serif" w:hAnsi="PT Serif"/>
          <w:sz w:val="20"/>
          <w:szCs w:val="20"/>
        </w:rPr>
        <w:fldChar w:fldCharType="end"/>
      </w:r>
      <w:r>
        <w:rPr>
          <w:rFonts w:ascii="PT Serif" w:hAnsi="PT Serif"/>
          <w:sz w:val="20"/>
          <w:szCs w:val="20"/>
        </w:rPr>
        <w:t xml:space="preserve"> (Table S1). As physiological conditions of termite</w:t>
      </w:r>
      <w:ins w:id="112" w:author="Chouvenc,Thomas" w:date="2024-03-01T10:33:00Z">
        <w:r w:rsidR="00EC544A">
          <w:rPr>
            <w:rFonts w:ascii="PT Serif" w:hAnsi="PT Serif"/>
            <w:sz w:val="20"/>
            <w:szCs w:val="20"/>
          </w:rPr>
          <w:t xml:space="preserve"> alate</w:t>
        </w:r>
      </w:ins>
      <w:r>
        <w:rPr>
          <w:rFonts w:ascii="PT Serif" w:hAnsi="PT Serif"/>
          <w:sz w:val="20"/>
          <w:szCs w:val="20"/>
        </w:rPr>
        <w:t xml:space="preserve">s can change across the swarming seasons in both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w:t>
      </w:r>
      <w:r w:rsidR="00A56B3D">
        <w:rPr>
          <w:rFonts w:ascii="PT Serif" w:hAnsi="PT Serif"/>
          <w:sz w:val="20"/>
          <w:szCs w:val="20"/>
        </w:rPr>
        <w:fldChar w:fldCharType="begin"/>
      </w:r>
      <w:r w:rsidR="00EC4CC4">
        <w:rPr>
          <w:rFonts w:ascii="PT Serif" w:hAnsi="PT Serif"/>
          <w:sz w:val="20"/>
          <w:szCs w:val="20"/>
        </w:rPr>
        <w:instrText xml:space="preserve"> ADDIN ZOTERO_ITEM CSL_CITATION {"citationID":"dIIXHfOB","properties":{"formattedCitation":"[32]","plainCitation":"[32]","noteIndex":0},"citationItems":[{"id":2243,"uris":["http://zotero.org/users/9949769/items/Y8UQAL7B"],"itemData":{"id":2243,"type":"article-journal","abstract":"The dispersal flight activity (“swarming”) of two invasive subterranean termite species, Coptotermes gestroi (Wasmann) and Coptotermes formosanus Shiraki, was monitored in metropolitan southeastern Florida, where both species are now sympatric and major structural pests. Historical records of alates collected in the area showed that the two species have distinct peaks of flight activity, from mid-February to late April for C. gestroi, and from early April to late June for C. formosanus. However, an overlap of the two dispersal flight seasons has been observed since at least 2005. The daily monitoring of dispersal flight events in southeastern Florida in 2014, 2015, and 2016 confirmed that simultaneous flights occurred several times each year. In addition, environmental conditions for favorable flights were identified, and it was established that low temperature was the primary factor inhibiting both species from dispersal flights, while all other factors had little impact on the occurrence of major dispersal flight events. However, both species shared similar temperature requirements for favorable dispersal flight conditions despite distinct peaks of activity over time. The analysis of sex ratios and average weights of the alates suggests that intrinsic colony factors are important for the timing of the maturation of alates, and that once a cohort of individuals is ready to disperse, a flight may occur as soon as the environmental conditions are favorable.","container-title":"Journal of Economic Entomology","DOI":"10.1093/jee/tox136","note":"publisher: University of Hawaii, College of Tropical Agriculture and Human Resources, HI","page":"291-312","title":"Flight phenology of two &lt;i&gt;Coptotermes&lt;/i&gt; species (Isoptera: Rhinotermitidae) in southeastern Florida","volume":"56","author":[{"family":"Chouvenc","given":"Thomas"},{"family":"Scheffrahn","given":"Rudolf H."},{"family":"Mullins","given":"Aaron J."},{"family":"Su","given":"Nan-Yao"}],"issued":{"date-parts":[["2017",5,10]]}}}],"schema":"https://github.com/citation-style-language/schema/raw/master/csl-citation.json"} </w:instrText>
      </w:r>
      <w:r w:rsidR="00A56B3D">
        <w:rPr>
          <w:rFonts w:ascii="PT Serif" w:hAnsi="PT Serif"/>
          <w:sz w:val="20"/>
          <w:szCs w:val="20"/>
        </w:rPr>
        <w:fldChar w:fldCharType="separate"/>
      </w:r>
      <w:r w:rsidR="00EC4CC4" w:rsidRPr="00EC4CC4">
        <w:rPr>
          <w:rFonts w:ascii="PT Serif" w:hAnsi="PT Serif"/>
          <w:sz w:val="20"/>
        </w:rPr>
        <w:t>[32]</w:t>
      </w:r>
      <w:r w:rsidR="00A56B3D">
        <w:rPr>
          <w:rFonts w:ascii="PT Serif" w:hAnsi="PT Serif"/>
          <w:sz w:val="20"/>
          <w:szCs w:val="20"/>
        </w:rPr>
        <w:fldChar w:fldCharType="end"/>
      </w:r>
      <w:r>
        <w:rPr>
          <w:rFonts w:ascii="PT Serif" w:hAnsi="PT Serif"/>
          <w:sz w:val="20"/>
          <w:szCs w:val="20"/>
        </w:rPr>
        <w:t xml:space="preserve">, this variability of swarming season might have changed their tandem running behavior, too. Further studies need to </w:t>
      </w:r>
      <w:r w:rsidR="00A56B3D">
        <w:rPr>
          <w:rFonts w:ascii="PT Serif" w:hAnsi="PT Serif"/>
          <w:sz w:val="20"/>
          <w:szCs w:val="20"/>
        </w:rPr>
        <w:t>clarify</w:t>
      </w:r>
      <w:r>
        <w:rPr>
          <w:rFonts w:ascii="PT Serif" w:hAnsi="PT Serif"/>
          <w:sz w:val="20"/>
          <w:szCs w:val="20"/>
        </w:rPr>
        <w:t xml:space="preserve"> this hypothesis.</w:t>
      </w:r>
    </w:p>
    <w:p w14:paraId="74D9E7A0" w14:textId="31E7D5CA" w:rsidR="00A56B3D" w:rsidRDefault="00A56B3D">
      <w:pPr>
        <w:rPr>
          <w:rFonts w:ascii="PT Serif" w:hAnsi="PT Serif"/>
          <w:b/>
          <w:bCs/>
          <w:sz w:val="20"/>
          <w:szCs w:val="20"/>
        </w:rPr>
      </w:pPr>
      <w:r>
        <w:rPr>
          <w:rFonts w:ascii="PT Serif" w:hAnsi="PT Serif"/>
          <w:b/>
          <w:bCs/>
          <w:sz w:val="20"/>
          <w:szCs w:val="20"/>
        </w:rPr>
        <w:br w:type="page"/>
      </w:r>
    </w:p>
    <w:p w14:paraId="6C724726" w14:textId="0D3CB8CF" w:rsidR="001F533A" w:rsidRDefault="001F533A"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6D8AA0A2" wp14:editId="4AC143AC">
            <wp:extent cx="4572000" cy="2743200"/>
            <wp:effectExtent l="0" t="0" r="0" b="0"/>
            <wp:docPr id="1555370726"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26" name="Picture 6" descr="A graph of two peop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483693B8" w:rsidR="00A56B3D" w:rsidRDefault="00A56B3D">
      <w:pPr>
        <w:rPr>
          <w:rFonts w:ascii="PT Serif" w:hAnsi="PT Serif"/>
          <w:b/>
          <w:bCs/>
          <w:sz w:val="20"/>
          <w:szCs w:val="20"/>
        </w:rPr>
      </w:pPr>
      <w:r>
        <w:rPr>
          <w:rFonts w:ascii="PT Serif" w:hAnsi="PT Serif"/>
          <w:b/>
          <w:bCs/>
          <w:sz w:val="20"/>
          <w:szCs w:val="20"/>
        </w:rPr>
        <w:br w:type="page"/>
      </w:r>
    </w:p>
    <w:p w14:paraId="0005F689" w14:textId="43268C65" w:rsidR="00E36BDD" w:rsidRDefault="00E36BDD"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4CACBD8B" wp14:editId="17AF0CF0">
            <wp:extent cx="5486400" cy="2550954"/>
            <wp:effectExtent l="0" t="0" r="0" b="0"/>
            <wp:docPr id="2091264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7008"/>
                    <a:stretch/>
                  </pic:blipFill>
                  <pic:spPr bwMode="auto">
                    <a:xfrm>
                      <a:off x="0" y="0"/>
                      <a:ext cx="5486400" cy="2550954"/>
                    </a:xfrm>
                    <a:prstGeom prst="rect">
                      <a:avLst/>
                    </a:prstGeom>
                    <a:noFill/>
                    <a:ln>
                      <a:noFill/>
                    </a:ln>
                    <a:extLst>
                      <a:ext uri="{53640926-AAD7-44D8-BBD7-CCE9431645EC}">
                        <a14:shadowObscured xmlns:a14="http://schemas.microsoft.com/office/drawing/2010/main"/>
                      </a:ext>
                    </a:extLst>
                  </pic:spPr>
                </pic:pic>
              </a:graphicData>
            </a:graphic>
          </wp:inline>
        </w:drawing>
      </w:r>
    </w:p>
    <w:p w14:paraId="03743886" w14:textId="0C4E2D59" w:rsidR="00E36BDD" w:rsidRPr="00500E55" w:rsidRDefault="00E36BDD" w:rsidP="00E36BDD">
      <w:pPr>
        <w:tabs>
          <w:tab w:val="left" w:pos="720"/>
          <w:tab w:val="left" w:pos="9360"/>
        </w:tabs>
        <w:snapToGrid w:val="0"/>
        <w:spacing w:after="0" w:line="240" w:lineRule="auto"/>
        <w:ind w:left="720" w:right="720"/>
        <w:jc w:val="both"/>
        <w:rPr>
          <w:rFonts w:ascii="PT Serif" w:hAnsi="PT Serif"/>
          <w:sz w:val="20"/>
          <w:szCs w:val="20"/>
        </w:rPr>
      </w:pPr>
      <w:r>
        <w:rPr>
          <w:rFonts w:ascii="PT Serif" w:hAnsi="PT Serif"/>
          <w:b/>
          <w:bCs/>
          <w:sz w:val="20"/>
          <w:szCs w:val="20"/>
        </w:rPr>
        <w:t xml:space="preserve">Figure S2. </w:t>
      </w:r>
      <w:r>
        <w:rPr>
          <w:rFonts w:ascii="PT Serif" w:hAnsi="PT Serif"/>
          <w:sz w:val="20"/>
          <w:szCs w:val="20"/>
        </w:rPr>
        <w:t>C</w:t>
      </w:r>
      <w:r w:rsidRPr="001F533A">
        <w:rPr>
          <w:rFonts w:ascii="PT Serif" w:hAnsi="PT Serif"/>
          <w:sz w:val="20"/>
          <w:szCs w:val="20"/>
        </w:rPr>
        <w:t xml:space="preserve">omparison of </w:t>
      </w:r>
      <w:r>
        <w:rPr>
          <w:rFonts w:ascii="PT Serif" w:hAnsi="PT Serif"/>
          <w:sz w:val="20"/>
          <w:szCs w:val="20"/>
        </w:rPr>
        <w:t xml:space="preserve">tandem running behavior in heterosexual pairs across different experiments in (A) the </w:t>
      </w:r>
      <w:r w:rsidRPr="001F533A">
        <w:rPr>
          <w:rFonts w:ascii="PT Serif" w:hAnsi="PT Serif"/>
          <w:sz w:val="20"/>
          <w:szCs w:val="20"/>
        </w:rPr>
        <w:t>duration of tandem running until separation</w:t>
      </w:r>
      <w:r>
        <w:rPr>
          <w:rFonts w:ascii="PT Serif" w:hAnsi="PT Serif"/>
          <w:sz w:val="20"/>
          <w:szCs w:val="20"/>
        </w:rPr>
        <w:t xml:space="preserve"> and in (B) total time spent in tandem during </w:t>
      </w:r>
      <w:r w:rsidR="00AB2EC2">
        <w:rPr>
          <w:rFonts w:ascii="PT Serif" w:hAnsi="PT Serif"/>
          <w:sz w:val="20"/>
          <w:szCs w:val="20"/>
        </w:rPr>
        <w:t>30-minute observation</w:t>
      </w:r>
      <w:r>
        <w:rPr>
          <w:rFonts w:ascii="PT Serif" w:hAnsi="PT Serif"/>
          <w:sz w:val="20"/>
          <w:szCs w:val="20"/>
        </w:rPr>
        <w:t xml:space="preserve">. Data from Florida 2019 is from Mizumoto et al., 2020 </w:t>
      </w:r>
      <w:r>
        <w:rPr>
          <w:rFonts w:ascii="PT Serif" w:hAnsi="PT Serif"/>
          <w:sz w:val="20"/>
          <w:szCs w:val="20"/>
        </w:rPr>
        <w:fldChar w:fldCharType="begin"/>
      </w:r>
      <w:r w:rsidR="00EC4CC4">
        <w:rPr>
          <w:rFonts w:ascii="PT Serif" w:hAnsi="PT Serif"/>
          <w:sz w:val="20"/>
          <w:szCs w:val="20"/>
        </w:rPr>
        <w:instrText xml:space="preserve"> ADDIN ZOTERO_ITEM CSL_CITATION {"citationID":"3wuPrOMm","properties":{"formattedCitation":"[18]","plainCitation":"[18]","noteIndex":0},"citationItems":[{"id":12272,"uris":["http://zotero.org/users/9949769/items/FZFVDHJA"],"itemData":{"id":12272,"type":"article-journal","abstract":"Parental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Pr>
          <w:rFonts w:ascii="PT Serif" w:hAnsi="PT Serif"/>
          <w:sz w:val="20"/>
          <w:szCs w:val="20"/>
        </w:rPr>
        <w:fldChar w:fldCharType="separate"/>
      </w:r>
      <w:r w:rsidRPr="00E36BDD">
        <w:rPr>
          <w:rFonts w:ascii="PT Serif" w:hAnsi="PT Serif"/>
          <w:sz w:val="20"/>
        </w:rPr>
        <w:t>[18]</w:t>
      </w:r>
      <w:r>
        <w:rPr>
          <w:rFonts w:ascii="PT Serif" w:hAnsi="PT Serif"/>
          <w:sz w:val="20"/>
          <w:szCs w:val="20"/>
        </w:rPr>
        <w:fldChar w:fldCharType="end"/>
      </w:r>
      <w:r>
        <w:rPr>
          <w:rFonts w:ascii="PT Serif" w:hAnsi="PT Serif"/>
          <w:sz w:val="20"/>
          <w:szCs w:val="20"/>
        </w:rPr>
        <w:t xml:space="preserve">, from Florida 2020 is from Mizumoto et al., 2021 </w:t>
      </w:r>
      <w:r>
        <w:rPr>
          <w:rFonts w:ascii="PT Serif" w:hAnsi="PT Serif"/>
          <w:sz w:val="20"/>
          <w:szCs w:val="20"/>
        </w:rPr>
        <w:fldChar w:fldCharType="begin"/>
      </w:r>
      <w:r w:rsidR="00EC4CC4">
        <w:rPr>
          <w:rFonts w:ascii="PT Serif" w:hAnsi="PT Serif"/>
          <w:sz w:val="20"/>
          <w:szCs w:val="20"/>
        </w:rPr>
        <w:instrText xml:space="preserve"> ADDIN ZOTERO_ITEM CSL_CITATION {"citationID":"VL6M1WMb","properties":{"formattedCitation":"[16]","plainCitation":"[16]","noteIndex":0},"citationItems":[{"id":13545,"uris":["http://zotero.org/users/9949769/items/4Y2IM8RW"],"itemData":{"id":13545,"type":"article-journal","abstract":"In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E36BDD">
        <w:rPr>
          <w:rFonts w:ascii="PT Serif" w:hAnsi="PT Serif"/>
          <w:sz w:val="20"/>
        </w:rPr>
        <w:t>[16]</w:t>
      </w:r>
      <w:r>
        <w:rPr>
          <w:rFonts w:ascii="PT Serif" w:hAnsi="PT Serif"/>
          <w:sz w:val="20"/>
          <w:szCs w:val="20"/>
        </w:rPr>
        <w:fldChar w:fldCharType="end"/>
      </w:r>
      <w:r>
        <w:rPr>
          <w:rFonts w:ascii="PT Serif" w:hAnsi="PT Serif"/>
          <w:sz w:val="20"/>
          <w:szCs w:val="20"/>
        </w:rPr>
        <w:t>, and Florida 2021 is from this study. (A)</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1646D501" w14:textId="77777777" w:rsidR="00652E66" w:rsidRDefault="00652E66" w:rsidP="00652E66">
      <w:pPr>
        <w:snapToGrid w:val="0"/>
        <w:spacing w:after="0" w:line="240" w:lineRule="auto"/>
        <w:rPr>
          <w:rFonts w:ascii="PT Serif" w:hAnsi="PT Serif"/>
          <w:b/>
          <w:bCs/>
          <w:sz w:val="20"/>
          <w:szCs w:val="20"/>
        </w:rPr>
      </w:pPr>
    </w:p>
    <w:p w14:paraId="43EE5F8E" w14:textId="77777777" w:rsidR="00A56B3D" w:rsidRDefault="00A56B3D" w:rsidP="00652E66">
      <w:pPr>
        <w:snapToGrid w:val="0"/>
        <w:spacing w:after="0" w:line="240" w:lineRule="auto"/>
        <w:rPr>
          <w:rFonts w:ascii="PT Serif" w:hAnsi="PT Serif"/>
          <w:b/>
          <w:bCs/>
          <w:sz w:val="20"/>
          <w:szCs w:val="20"/>
        </w:rPr>
      </w:pPr>
    </w:p>
    <w:p w14:paraId="6DDB64EA" w14:textId="77777777" w:rsidR="00A56B3D" w:rsidRDefault="00A56B3D" w:rsidP="00652E66">
      <w:pPr>
        <w:snapToGrid w:val="0"/>
        <w:spacing w:after="0" w:line="240" w:lineRule="auto"/>
        <w:rPr>
          <w:rFonts w:ascii="PT Serif" w:hAnsi="PT Serif"/>
          <w:b/>
          <w:bCs/>
          <w:sz w:val="20"/>
          <w:szCs w:val="20"/>
        </w:rPr>
      </w:pPr>
    </w:p>
    <w:p w14:paraId="084A6F0D" w14:textId="08DDDEC9" w:rsidR="00652E66" w:rsidRPr="00652E66" w:rsidRDefault="00652E66" w:rsidP="00652E66">
      <w:pPr>
        <w:snapToGrid w:val="0"/>
        <w:spacing w:after="0" w:line="240" w:lineRule="auto"/>
        <w:rPr>
          <w:rFonts w:ascii="PT Serif" w:hAnsi="PT Serif"/>
          <w:sz w:val="20"/>
          <w:szCs w:val="20"/>
        </w:rPr>
      </w:pPr>
      <w:r>
        <w:rPr>
          <w:rFonts w:ascii="PT Serif" w:hAnsi="PT Serif"/>
          <w:b/>
          <w:bCs/>
          <w:sz w:val="20"/>
          <w:szCs w:val="20"/>
        </w:rPr>
        <w:t>Table S1</w:t>
      </w:r>
      <w:r>
        <w:rPr>
          <w:rFonts w:ascii="PT Serif" w:hAnsi="PT Serif"/>
          <w:sz w:val="20"/>
          <w:szCs w:val="20"/>
        </w:rPr>
        <w:t>. Comparison of experimental conditions across studies.</w:t>
      </w:r>
    </w:p>
    <w:tbl>
      <w:tblPr>
        <w:tblW w:w="8010" w:type="dxa"/>
        <w:tblInd w:w="108" w:type="dxa"/>
        <w:tblLook w:val="04A0" w:firstRow="1" w:lastRow="0" w:firstColumn="1" w:lastColumn="0" w:noHBand="0" w:noVBand="1"/>
      </w:tblPr>
      <w:tblGrid>
        <w:gridCol w:w="1350"/>
        <w:gridCol w:w="1350"/>
        <w:gridCol w:w="1260"/>
        <w:gridCol w:w="949"/>
        <w:gridCol w:w="616"/>
        <w:gridCol w:w="676"/>
        <w:gridCol w:w="697"/>
        <w:gridCol w:w="1112"/>
      </w:tblGrid>
      <w:tr w:rsidR="00652E66" w:rsidRPr="00652E66" w14:paraId="18444AA9" w14:textId="77777777" w:rsidTr="00652E66">
        <w:trPr>
          <w:trHeight w:val="300"/>
        </w:trPr>
        <w:tc>
          <w:tcPr>
            <w:tcW w:w="1350" w:type="dxa"/>
            <w:tcBorders>
              <w:top w:val="nil"/>
              <w:left w:val="nil"/>
              <w:bottom w:val="single" w:sz="4" w:space="0" w:color="auto"/>
              <w:right w:val="nil"/>
            </w:tcBorders>
            <w:shd w:val="clear" w:color="000000" w:fill="FFFFFF"/>
            <w:noWrap/>
            <w:vAlign w:val="bottom"/>
            <w:hideMark/>
          </w:tcPr>
          <w:p w14:paraId="179CE584"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Species</w:t>
            </w:r>
          </w:p>
        </w:tc>
        <w:tc>
          <w:tcPr>
            <w:tcW w:w="1350" w:type="dxa"/>
            <w:tcBorders>
              <w:top w:val="nil"/>
              <w:left w:val="nil"/>
              <w:bottom w:val="single" w:sz="4" w:space="0" w:color="auto"/>
              <w:right w:val="nil"/>
            </w:tcBorders>
            <w:shd w:val="clear" w:color="000000" w:fill="FFFFFF"/>
            <w:noWrap/>
            <w:vAlign w:val="bottom"/>
            <w:hideMark/>
          </w:tcPr>
          <w:p w14:paraId="791DC7B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Experiments</w:t>
            </w:r>
          </w:p>
        </w:tc>
        <w:tc>
          <w:tcPr>
            <w:tcW w:w="1260" w:type="dxa"/>
            <w:tcBorders>
              <w:top w:val="nil"/>
              <w:left w:val="nil"/>
              <w:bottom w:val="single" w:sz="4" w:space="0" w:color="auto"/>
              <w:right w:val="nil"/>
            </w:tcBorders>
            <w:shd w:val="clear" w:color="000000" w:fill="FFFFFF"/>
            <w:noWrap/>
            <w:vAlign w:val="bottom"/>
            <w:hideMark/>
          </w:tcPr>
          <w:p w14:paraId="06831A90"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Date</w:t>
            </w:r>
          </w:p>
        </w:tc>
        <w:tc>
          <w:tcPr>
            <w:tcW w:w="949" w:type="dxa"/>
            <w:tcBorders>
              <w:top w:val="nil"/>
              <w:left w:val="nil"/>
              <w:bottom w:val="single" w:sz="4" w:space="0" w:color="auto"/>
              <w:right w:val="nil"/>
            </w:tcBorders>
            <w:shd w:val="clear" w:color="000000" w:fill="FFFFFF"/>
            <w:noWrap/>
            <w:vAlign w:val="bottom"/>
            <w:hideMark/>
          </w:tcPr>
          <w:p w14:paraId="6E9EB597"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Tandems</w:t>
            </w:r>
          </w:p>
        </w:tc>
        <w:tc>
          <w:tcPr>
            <w:tcW w:w="616" w:type="dxa"/>
            <w:tcBorders>
              <w:top w:val="nil"/>
              <w:left w:val="nil"/>
              <w:bottom w:val="single" w:sz="4" w:space="0" w:color="auto"/>
              <w:right w:val="nil"/>
            </w:tcBorders>
            <w:shd w:val="clear" w:color="000000" w:fill="FFFFFF"/>
            <w:noWrap/>
            <w:vAlign w:val="bottom"/>
            <w:hideMark/>
          </w:tcPr>
          <w:p w14:paraId="59A9534C"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Pairs</w:t>
            </w:r>
          </w:p>
        </w:tc>
        <w:tc>
          <w:tcPr>
            <w:tcW w:w="676" w:type="dxa"/>
            <w:tcBorders>
              <w:top w:val="nil"/>
              <w:left w:val="nil"/>
              <w:bottom w:val="single" w:sz="4" w:space="0" w:color="auto"/>
              <w:right w:val="nil"/>
            </w:tcBorders>
            <w:shd w:val="clear" w:color="000000" w:fill="FFFFFF"/>
            <w:noWrap/>
            <w:vAlign w:val="bottom"/>
            <w:hideMark/>
          </w:tcPr>
          <w:p w14:paraId="4FED64BF"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Temp</w:t>
            </w:r>
          </w:p>
        </w:tc>
        <w:tc>
          <w:tcPr>
            <w:tcW w:w="697" w:type="dxa"/>
            <w:tcBorders>
              <w:top w:val="nil"/>
              <w:left w:val="nil"/>
              <w:bottom w:val="single" w:sz="4" w:space="0" w:color="auto"/>
              <w:right w:val="nil"/>
            </w:tcBorders>
            <w:shd w:val="clear" w:color="000000" w:fill="FFFFFF"/>
            <w:noWrap/>
            <w:vAlign w:val="bottom"/>
            <w:hideMark/>
          </w:tcPr>
          <w:p w14:paraId="613EE0E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Arena</w:t>
            </w:r>
          </w:p>
        </w:tc>
        <w:tc>
          <w:tcPr>
            <w:tcW w:w="1112" w:type="dxa"/>
            <w:tcBorders>
              <w:top w:val="nil"/>
              <w:left w:val="nil"/>
              <w:bottom w:val="single" w:sz="4" w:space="0" w:color="auto"/>
              <w:right w:val="nil"/>
            </w:tcBorders>
            <w:shd w:val="clear" w:color="000000" w:fill="FFFFFF"/>
            <w:noWrap/>
            <w:vAlign w:val="bottom"/>
            <w:hideMark/>
          </w:tcPr>
          <w:p w14:paraId="4447F9B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Ref</w:t>
            </w:r>
          </w:p>
        </w:tc>
      </w:tr>
      <w:tr w:rsidR="00652E66" w:rsidRPr="00652E66" w14:paraId="033C8533" w14:textId="77777777" w:rsidTr="00652E66">
        <w:trPr>
          <w:trHeight w:val="300"/>
        </w:trPr>
        <w:tc>
          <w:tcPr>
            <w:tcW w:w="1350" w:type="dxa"/>
            <w:tcBorders>
              <w:top w:val="nil"/>
              <w:left w:val="nil"/>
              <w:bottom w:val="nil"/>
              <w:right w:val="nil"/>
            </w:tcBorders>
            <w:shd w:val="clear" w:color="000000" w:fill="FFFFFF"/>
            <w:noWrap/>
            <w:vAlign w:val="bottom"/>
            <w:hideMark/>
          </w:tcPr>
          <w:p w14:paraId="0EF0F310"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4CA97318"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2019</w:t>
            </w:r>
          </w:p>
        </w:tc>
        <w:tc>
          <w:tcPr>
            <w:tcW w:w="1260" w:type="dxa"/>
            <w:tcBorders>
              <w:top w:val="nil"/>
              <w:left w:val="nil"/>
              <w:bottom w:val="nil"/>
              <w:right w:val="nil"/>
            </w:tcBorders>
            <w:shd w:val="clear" w:color="000000" w:fill="FFFFFF"/>
            <w:noWrap/>
            <w:vAlign w:val="bottom"/>
            <w:hideMark/>
          </w:tcPr>
          <w:p w14:paraId="1BB1481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5,8</w:t>
            </w:r>
          </w:p>
        </w:tc>
        <w:tc>
          <w:tcPr>
            <w:tcW w:w="949" w:type="dxa"/>
            <w:tcBorders>
              <w:top w:val="nil"/>
              <w:left w:val="nil"/>
              <w:bottom w:val="nil"/>
              <w:right w:val="nil"/>
            </w:tcBorders>
            <w:shd w:val="clear" w:color="000000" w:fill="FFFFFF"/>
            <w:noWrap/>
            <w:vAlign w:val="bottom"/>
            <w:hideMark/>
          </w:tcPr>
          <w:p w14:paraId="7B279B8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484</w:t>
            </w:r>
          </w:p>
        </w:tc>
        <w:tc>
          <w:tcPr>
            <w:tcW w:w="616" w:type="dxa"/>
            <w:tcBorders>
              <w:top w:val="nil"/>
              <w:left w:val="nil"/>
              <w:bottom w:val="nil"/>
              <w:right w:val="nil"/>
            </w:tcBorders>
            <w:shd w:val="clear" w:color="000000" w:fill="FFFFFF"/>
            <w:noWrap/>
            <w:vAlign w:val="bottom"/>
            <w:hideMark/>
          </w:tcPr>
          <w:p w14:paraId="39868FF1"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37</w:t>
            </w:r>
          </w:p>
        </w:tc>
        <w:tc>
          <w:tcPr>
            <w:tcW w:w="676" w:type="dxa"/>
            <w:tcBorders>
              <w:top w:val="nil"/>
              <w:left w:val="nil"/>
              <w:bottom w:val="nil"/>
              <w:right w:val="nil"/>
            </w:tcBorders>
            <w:shd w:val="clear" w:color="000000" w:fill="FFFFFF"/>
            <w:noWrap/>
            <w:vAlign w:val="bottom"/>
            <w:hideMark/>
          </w:tcPr>
          <w:p w14:paraId="7A4CDACD" w14:textId="58CCDF8A"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w:t>
            </w:r>
            <w:r w:rsidR="00A10C36">
              <w:rPr>
                <w:rFonts w:ascii="PT Serif" w:eastAsia="Times New Roman" w:hAnsi="PT Serif" w:cs="Times New Roman"/>
                <w:color w:val="000000"/>
                <w:sz w:val="18"/>
                <w:szCs w:val="18"/>
              </w:rPr>
              <w:t>8</w:t>
            </w:r>
          </w:p>
        </w:tc>
        <w:tc>
          <w:tcPr>
            <w:tcW w:w="697" w:type="dxa"/>
            <w:tcBorders>
              <w:top w:val="nil"/>
              <w:left w:val="nil"/>
              <w:bottom w:val="nil"/>
              <w:right w:val="nil"/>
            </w:tcBorders>
            <w:shd w:val="clear" w:color="000000" w:fill="FFFFFF"/>
            <w:noWrap/>
            <w:vAlign w:val="bottom"/>
            <w:hideMark/>
          </w:tcPr>
          <w:p w14:paraId="7172EAE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60AA6048" w14:textId="200BF008"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[18]</w:t>
            </w:r>
          </w:p>
        </w:tc>
      </w:tr>
      <w:tr w:rsidR="00652E66" w:rsidRPr="00652E66" w14:paraId="7E2AB769" w14:textId="77777777" w:rsidTr="00652E66">
        <w:trPr>
          <w:trHeight w:val="300"/>
        </w:trPr>
        <w:tc>
          <w:tcPr>
            <w:tcW w:w="1350" w:type="dxa"/>
            <w:tcBorders>
              <w:top w:val="nil"/>
              <w:left w:val="nil"/>
              <w:bottom w:val="nil"/>
              <w:right w:val="nil"/>
            </w:tcBorders>
            <w:shd w:val="clear" w:color="000000" w:fill="FFFFFF"/>
            <w:noWrap/>
            <w:vAlign w:val="bottom"/>
            <w:hideMark/>
          </w:tcPr>
          <w:p w14:paraId="43CE9D3D" w14:textId="77777777" w:rsidR="00652E66" w:rsidRPr="00652E66" w:rsidRDefault="00652E66" w:rsidP="00652E66">
            <w:pPr>
              <w:spacing w:after="0" w:line="240" w:lineRule="auto"/>
              <w:rPr>
                <w:rFonts w:ascii="PT Serif" w:eastAsia="Times New Roman" w:hAnsi="PT Serif" w:cs="Times New Roman"/>
                <w:b/>
                <w:bCs/>
                <w:i/>
                <w:iCs/>
                <w:color w:val="000000"/>
                <w:sz w:val="18"/>
                <w:szCs w:val="18"/>
              </w:rPr>
            </w:pPr>
            <w:r w:rsidRPr="00652E66">
              <w:rPr>
                <w:rFonts w:ascii="PT Serif" w:eastAsia="Times New Roman" w:hAnsi="PT Serif" w:cs="Times New Roman"/>
                <w:b/>
                <w:bCs/>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68731157" w14:textId="77777777"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216D21D4" w14:textId="77777777"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April 18,20</w:t>
            </w:r>
          </w:p>
        </w:tc>
        <w:tc>
          <w:tcPr>
            <w:tcW w:w="949" w:type="dxa"/>
            <w:tcBorders>
              <w:top w:val="nil"/>
              <w:left w:val="nil"/>
              <w:bottom w:val="nil"/>
              <w:right w:val="nil"/>
            </w:tcBorders>
            <w:shd w:val="clear" w:color="000000" w:fill="FFFFFF"/>
            <w:noWrap/>
            <w:vAlign w:val="bottom"/>
            <w:hideMark/>
          </w:tcPr>
          <w:p w14:paraId="72B79914"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89</w:t>
            </w:r>
          </w:p>
        </w:tc>
        <w:tc>
          <w:tcPr>
            <w:tcW w:w="616" w:type="dxa"/>
            <w:tcBorders>
              <w:top w:val="nil"/>
              <w:left w:val="nil"/>
              <w:bottom w:val="nil"/>
              <w:right w:val="nil"/>
            </w:tcBorders>
            <w:shd w:val="clear" w:color="000000" w:fill="FFFFFF"/>
            <w:noWrap/>
            <w:vAlign w:val="bottom"/>
            <w:hideMark/>
          </w:tcPr>
          <w:p w14:paraId="08789705"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10</w:t>
            </w:r>
          </w:p>
        </w:tc>
        <w:tc>
          <w:tcPr>
            <w:tcW w:w="676" w:type="dxa"/>
            <w:tcBorders>
              <w:top w:val="nil"/>
              <w:left w:val="nil"/>
              <w:bottom w:val="nil"/>
              <w:right w:val="nil"/>
            </w:tcBorders>
            <w:shd w:val="clear" w:color="000000" w:fill="FFFFFF"/>
            <w:noWrap/>
            <w:vAlign w:val="bottom"/>
            <w:hideMark/>
          </w:tcPr>
          <w:p w14:paraId="15464CF2" w14:textId="46A8910B"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28</w:t>
            </w:r>
          </w:p>
        </w:tc>
        <w:tc>
          <w:tcPr>
            <w:tcW w:w="697" w:type="dxa"/>
            <w:tcBorders>
              <w:top w:val="nil"/>
              <w:left w:val="nil"/>
              <w:bottom w:val="nil"/>
              <w:right w:val="nil"/>
            </w:tcBorders>
            <w:shd w:val="clear" w:color="000000" w:fill="FFFFFF"/>
            <w:noWrap/>
            <w:vAlign w:val="bottom"/>
            <w:hideMark/>
          </w:tcPr>
          <w:p w14:paraId="4502A73F"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140</w:t>
            </w:r>
          </w:p>
        </w:tc>
        <w:tc>
          <w:tcPr>
            <w:tcW w:w="1112" w:type="dxa"/>
            <w:tcBorders>
              <w:top w:val="nil"/>
              <w:left w:val="nil"/>
              <w:bottom w:val="nil"/>
              <w:right w:val="nil"/>
            </w:tcBorders>
            <w:shd w:val="clear" w:color="000000" w:fill="FFFFFF"/>
            <w:noWrap/>
            <w:vAlign w:val="bottom"/>
            <w:hideMark/>
          </w:tcPr>
          <w:p w14:paraId="11D6F2BB" w14:textId="5D67F6B4" w:rsidR="00652E66" w:rsidRPr="00652E66" w:rsidRDefault="00652E66" w:rsidP="00652E66">
            <w:pPr>
              <w:spacing w:after="0" w:line="240" w:lineRule="auto"/>
              <w:rPr>
                <w:rFonts w:ascii="PT Serif" w:eastAsia="Times New Roman" w:hAnsi="PT Serif" w:cs="Times New Roman"/>
                <w:b/>
                <w:bCs/>
                <w:color w:val="000000"/>
                <w:sz w:val="18"/>
                <w:szCs w:val="18"/>
              </w:rPr>
            </w:pPr>
            <w:r>
              <w:rPr>
                <w:rFonts w:ascii="PT Serif" w:eastAsia="Times New Roman" w:hAnsi="PT Serif" w:cs="Times New Roman"/>
                <w:b/>
                <w:bCs/>
                <w:color w:val="000000"/>
                <w:sz w:val="18"/>
                <w:szCs w:val="18"/>
              </w:rPr>
              <w:t>[16]</w:t>
            </w:r>
          </w:p>
        </w:tc>
      </w:tr>
      <w:tr w:rsidR="00652E66" w:rsidRPr="00652E66" w14:paraId="408766E1" w14:textId="77777777" w:rsidTr="00652E66">
        <w:trPr>
          <w:trHeight w:val="300"/>
        </w:trPr>
        <w:tc>
          <w:tcPr>
            <w:tcW w:w="1350" w:type="dxa"/>
            <w:tcBorders>
              <w:top w:val="nil"/>
              <w:left w:val="nil"/>
              <w:bottom w:val="nil"/>
              <w:right w:val="nil"/>
            </w:tcBorders>
            <w:shd w:val="clear" w:color="000000" w:fill="FFFFFF"/>
            <w:noWrap/>
            <w:vAlign w:val="bottom"/>
            <w:hideMark/>
          </w:tcPr>
          <w:p w14:paraId="47CB4249"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5BBAD032"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nil"/>
              <w:right w:val="nil"/>
            </w:tcBorders>
            <w:shd w:val="clear" w:color="000000" w:fill="FFFFFF"/>
            <w:noWrap/>
            <w:vAlign w:val="bottom"/>
            <w:hideMark/>
          </w:tcPr>
          <w:p w14:paraId="28D1FAA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27-29</w:t>
            </w:r>
          </w:p>
        </w:tc>
        <w:tc>
          <w:tcPr>
            <w:tcW w:w="949" w:type="dxa"/>
            <w:tcBorders>
              <w:top w:val="nil"/>
              <w:left w:val="nil"/>
              <w:bottom w:val="nil"/>
              <w:right w:val="nil"/>
            </w:tcBorders>
            <w:shd w:val="clear" w:color="000000" w:fill="FFFFFF"/>
            <w:noWrap/>
            <w:vAlign w:val="bottom"/>
            <w:hideMark/>
          </w:tcPr>
          <w:p w14:paraId="1A89FFD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721</w:t>
            </w:r>
          </w:p>
        </w:tc>
        <w:tc>
          <w:tcPr>
            <w:tcW w:w="616" w:type="dxa"/>
            <w:tcBorders>
              <w:top w:val="nil"/>
              <w:left w:val="nil"/>
              <w:bottom w:val="nil"/>
              <w:right w:val="nil"/>
            </w:tcBorders>
            <w:shd w:val="clear" w:color="000000" w:fill="FFFFFF"/>
            <w:noWrap/>
            <w:vAlign w:val="bottom"/>
            <w:hideMark/>
          </w:tcPr>
          <w:p w14:paraId="3B28716F"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40</w:t>
            </w:r>
          </w:p>
        </w:tc>
        <w:tc>
          <w:tcPr>
            <w:tcW w:w="676" w:type="dxa"/>
            <w:tcBorders>
              <w:top w:val="nil"/>
              <w:left w:val="nil"/>
              <w:bottom w:val="nil"/>
              <w:right w:val="nil"/>
            </w:tcBorders>
            <w:shd w:val="clear" w:color="000000" w:fill="FFFFFF"/>
            <w:noWrap/>
            <w:vAlign w:val="bottom"/>
            <w:hideMark/>
          </w:tcPr>
          <w:p w14:paraId="19948E1C" w14:textId="4BD130A8"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731C996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nil"/>
              <w:right w:val="nil"/>
            </w:tcBorders>
            <w:shd w:val="clear" w:color="000000" w:fill="FFFFFF"/>
            <w:noWrap/>
            <w:vAlign w:val="bottom"/>
            <w:hideMark/>
          </w:tcPr>
          <w:p w14:paraId="2B358DA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r w:rsidR="00652E66" w:rsidRPr="00652E66" w14:paraId="43866C2E" w14:textId="77777777" w:rsidTr="00652E66">
        <w:trPr>
          <w:trHeight w:val="300"/>
        </w:trPr>
        <w:tc>
          <w:tcPr>
            <w:tcW w:w="1350" w:type="dxa"/>
            <w:tcBorders>
              <w:top w:val="nil"/>
              <w:left w:val="nil"/>
              <w:bottom w:val="nil"/>
              <w:right w:val="nil"/>
            </w:tcBorders>
            <w:shd w:val="clear" w:color="000000" w:fill="FFFFFF"/>
            <w:noWrap/>
            <w:vAlign w:val="bottom"/>
            <w:hideMark/>
          </w:tcPr>
          <w:p w14:paraId="25829637"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nil"/>
              <w:right w:val="nil"/>
            </w:tcBorders>
            <w:shd w:val="clear" w:color="000000" w:fill="FFFFFF"/>
            <w:noWrap/>
            <w:vAlign w:val="bottom"/>
            <w:hideMark/>
          </w:tcPr>
          <w:p w14:paraId="1DC9729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543E67B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91ED02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94</w:t>
            </w:r>
          </w:p>
        </w:tc>
        <w:tc>
          <w:tcPr>
            <w:tcW w:w="616" w:type="dxa"/>
            <w:tcBorders>
              <w:top w:val="nil"/>
              <w:left w:val="nil"/>
              <w:bottom w:val="nil"/>
              <w:right w:val="nil"/>
            </w:tcBorders>
            <w:shd w:val="clear" w:color="000000" w:fill="FFFFFF"/>
            <w:noWrap/>
            <w:vAlign w:val="bottom"/>
            <w:hideMark/>
          </w:tcPr>
          <w:p w14:paraId="2E23F96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3523B5DE" w14:textId="334478D2"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3604CA22"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70CB54F0" w14:textId="64207C8A"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[16]</w:t>
            </w:r>
          </w:p>
        </w:tc>
      </w:tr>
      <w:tr w:rsidR="00652E66" w:rsidRPr="00652E66" w14:paraId="0999A3C8" w14:textId="77777777" w:rsidTr="00A10C36">
        <w:trPr>
          <w:trHeight w:val="300"/>
        </w:trPr>
        <w:tc>
          <w:tcPr>
            <w:tcW w:w="1350" w:type="dxa"/>
            <w:tcBorders>
              <w:top w:val="nil"/>
              <w:left w:val="nil"/>
              <w:bottom w:val="single" w:sz="4" w:space="0" w:color="auto"/>
              <w:right w:val="nil"/>
            </w:tcBorders>
            <w:shd w:val="clear" w:color="000000" w:fill="FFFFFF"/>
            <w:noWrap/>
            <w:hideMark/>
          </w:tcPr>
          <w:p w14:paraId="16F0F742"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single" w:sz="4" w:space="0" w:color="auto"/>
              <w:right w:val="nil"/>
            </w:tcBorders>
            <w:shd w:val="clear" w:color="000000" w:fill="FFFFFF"/>
            <w:noWrap/>
            <w:hideMark/>
          </w:tcPr>
          <w:p w14:paraId="354A4A96"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single" w:sz="4" w:space="0" w:color="auto"/>
              <w:right w:val="nil"/>
            </w:tcBorders>
            <w:shd w:val="clear" w:color="000000" w:fill="FFFFFF"/>
            <w:noWrap/>
            <w:hideMark/>
          </w:tcPr>
          <w:p w14:paraId="166EAA75" w14:textId="77777777" w:rsid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 xml:space="preserve">April 21-22, </w:t>
            </w:r>
          </w:p>
          <w:p w14:paraId="7E1C2B63" w14:textId="69950F09"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May 1-2</w:t>
            </w:r>
          </w:p>
        </w:tc>
        <w:tc>
          <w:tcPr>
            <w:tcW w:w="949" w:type="dxa"/>
            <w:tcBorders>
              <w:top w:val="nil"/>
              <w:left w:val="nil"/>
              <w:bottom w:val="single" w:sz="4" w:space="0" w:color="auto"/>
              <w:right w:val="nil"/>
            </w:tcBorders>
            <w:shd w:val="clear" w:color="000000" w:fill="FFFFFF"/>
            <w:noWrap/>
            <w:hideMark/>
          </w:tcPr>
          <w:p w14:paraId="19B97F6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421</w:t>
            </w:r>
          </w:p>
        </w:tc>
        <w:tc>
          <w:tcPr>
            <w:tcW w:w="616" w:type="dxa"/>
            <w:tcBorders>
              <w:top w:val="nil"/>
              <w:left w:val="nil"/>
              <w:bottom w:val="single" w:sz="4" w:space="0" w:color="auto"/>
              <w:right w:val="nil"/>
            </w:tcBorders>
            <w:shd w:val="clear" w:color="000000" w:fill="FFFFFF"/>
            <w:noWrap/>
            <w:hideMark/>
          </w:tcPr>
          <w:p w14:paraId="7C5A9292"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49</w:t>
            </w:r>
          </w:p>
        </w:tc>
        <w:tc>
          <w:tcPr>
            <w:tcW w:w="676" w:type="dxa"/>
            <w:tcBorders>
              <w:top w:val="nil"/>
              <w:left w:val="nil"/>
              <w:bottom w:val="single" w:sz="4" w:space="0" w:color="auto"/>
              <w:right w:val="nil"/>
            </w:tcBorders>
            <w:shd w:val="clear" w:color="000000" w:fill="FFFFFF"/>
            <w:noWrap/>
            <w:hideMark/>
          </w:tcPr>
          <w:p w14:paraId="39B5F5A8" w14:textId="64DBD752" w:rsidR="00652E66" w:rsidRPr="00652E66" w:rsidRDefault="00652E66" w:rsidP="00A10C3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single" w:sz="4" w:space="0" w:color="auto"/>
              <w:right w:val="nil"/>
            </w:tcBorders>
            <w:shd w:val="clear" w:color="000000" w:fill="FFFFFF"/>
            <w:noWrap/>
            <w:hideMark/>
          </w:tcPr>
          <w:p w14:paraId="149E095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single" w:sz="4" w:space="0" w:color="auto"/>
              <w:right w:val="nil"/>
            </w:tcBorders>
            <w:shd w:val="clear" w:color="000000" w:fill="FFFFFF"/>
            <w:noWrap/>
            <w:hideMark/>
          </w:tcPr>
          <w:p w14:paraId="0DDA451A"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bl>
    <w:p w14:paraId="57C53548" w14:textId="1558DA60" w:rsidR="00652E66" w:rsidRPr="00652E66" w:rsidRDefault="00652E66" w:rsidP="00652E66">
      <w:pPr>
        <w:snapToGrid w:val="0"/>
        <w:spacing w:after="0" w:line="240" w:lineRule="auto"/>
        <w:rPr>
          <w:rFonts w:ascii="PT Serif" w:hAnsi="PT Serif"/>
          <w:sz w:val="20"/>
          <w:szCs w:val="20"/>
        </w:rPr>
      </w:pPr>
      <w:r w:rsidRPr="00652E66">
        <w:rPr>
          <w:rFonts w:ascii="PT Serif" w:hAnsi="PT Serif"/>
          <w:sz w:val="20"/>
          <w:szCs w:val="20"/>
        </w:rPr>
        <w:t>Tande</w:t>
      </w:r>
      <w:r>
        <w:rPr>
          <w:rFonts w:ascii="PT Serif" w:hAnsi="PT Serif"/>
          <w:sz w:val="20"/>
          <w:szCs w:val="20"/>
        </w:rPr>
        <w:t>m</w:t>
      </w:r>
      <w:r w:rsidRPr="00652E66">
        <w:rPr>
          <w:rFonts w:ascii="PT Serif" w:hAnsi="PT Serif"/>
          <w:sz w:val="20"/>
          <w:szCs w:val="20"/>
        </w:rPr>
        <w:t>s</w:t>
      </w:r>
      <w:r>
        <w:rPr>
          <w:rFonts w:ascii="PT Serif" w:hAnsi="PT Serif"/>
          <w:sz w:val="20"/>
          <w:szCs w:val="20"/>
        </w:rPr>
        <w:t xml:space="preserve">: the number of tandem running events used for survival analysis (Figure S2). Arena indicates the size of arena in </w:t>
      </w:r>
      <w:commentRangeStart w:id="113"/>
      <w:r>
        <w:rPr>
          <w:rFonts w:ascii="PT Serif" w:hAnsi="PT Serif"/>
          <w:sz w:val="20"/>
          <w:szCs w:val="20"/>
        </w:rPr>
        <w:t>mm</w:t>
      </w:r>
      <w:commentRangeEnd w:id="113"/>
      <w:r w:rsidR="00FB0CC3">
        <w:rPr>
          <w:rStyle w:val="CommentReference"/>
        </w:rPr>
        <w:commentReference w:id="113"/>
      </w:r>
      <w:r>
        <w:rPr>
          <w:rFonts w:ascii="PT Serif" w:hAnsi="PT Serif"/>
          <w:sz w:val="20"/>
          <w:szCs w:val="20"/>
        </w:rPr>
        <w:t>.</w:t>
      </w:r>
    </w:p>
    <w:sectPr w:rsidR="00652E66" w:rsidRPr="00652E66" w:rsidSect="00F26DD8">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houvenc,Thomas" w:date="2024-03-01T09:22:00Z" w:initials="TC">
    <w:p w14:paraId="0183F768" w14:textId="77777777" w:rsidR="000357E4" w:rsidRDefault="000357E4" w:rsidP="000357E4">
      <w:pPr>
        <w:pStyle w:val="CommentText"/>
      </w:pPr>
      <w:r>
        <w:rPr>
          <w:rStyle w:val="CommentReference"/>
        </w:rPr>
        <w:annotationRef/>
      </w:r>
      <w:r>
        <w:t>Redundant with the first key word. Pick one</w:t>
      </w:r>
    </w:p>
  </w:comment>
  <w:comment w:id="7" w:author="Sang Bin Lee" w:date="2024-03-01T10:41:00Z" w:initials="SL">
    <w:p w14:paraId="10573717" w14:textId="77777777" w:rsidR="00E0687E" w:rsidRDefault="00E0687E" w:rsidP="00E0687E">
      <w:pPr>
        <w:pStyle w:val="CommentText"/>
      </w:pPr>
      <w:r>
        <w:rPr>
          <w:rStyle w:val="CommentReference"/>
        </w:rPr>
        <w:annotationRef/>
      </w:r>
      <w:r>
        <w:t>But this may be the key term so even if it is redundant, it would be better to keep</w:t>
      </w:r>
    </w:p>
  </w:comment>
  <w:comment w:id="9" w:author="Chouvenc,Thomas" w:date="2024-03-01T09:28:00Z" w:initials="TC">
    <w:p w14:paraId="04F6D80E" w14:textId="693229B7" w:rsidR="008365AE" w:rsidRDefault="008365AE" w:rsidP="008365AE">
      <w:pPr>
        <w:pStyle w:val="CommentText"/>
      </w:pPr>
      <w:r>
        <w:rPr>
          <w:rStyle w:val="CommentReference"/>
        </w:rPr>
        <w:annotationRef/>
      </w:r>
      <w:r>
        <w:t>Not sure that this means</w:t>
      </w:r>
    </w:p>
  </w:comment>
  <w:comment w:id="10" w:author="Chouvenc,Thomas" w:date="2024-03-01T09:28:00Z" w:initials="TC">
    <w:p w14:paraId="196F84F6" w14:textId="77777777" w:rsidR="008365AE" w:rsidRDefault="008365AE" w:rsidP="008365AE">
      <w:pPr>
        <w:pStyle w:val="CommentText"/>
      </w:pPr>
      <w:r>
        <w:rPr>
          <w:rStyle w:val="CommentReference"/>
        </w:rPr>
        <w:annotationRef/>
      </w:r>
      <w:r>
        <w:t>Confusing sentence. Not sure what is the rationale here</w:t>
      </w:r>
    </w:p>
  </w:comment>
  <w:comment w:id="11" w:author="Sang Bin Lee" w:date="2024-03-01T10:45:00Z" w:initials="SL">
    <w:p w14:paraId="6FDC61C8" w14:textId="77777777" w:rsidR="00E0687E" w:rsidRDefault="00E0687E" w:rsidP="00E0687E">
      <w:pPr>
        <w:pStyle w:val="CommentText"/>
      </w:pPr>
      <w:r>
        <w:rPr>
          <w:rStyle w:val="CommentReference"/>
        </w:rPr>
        <w:annotationRef/>
      </w:r>
      <w:r>
        <w:t>Although more SSB between signal senders could be possible in the species with strong signals, this is rarer than the other case as senders are usually passive sex during mating</w:t>
      </w:r>
    </w:p>
  </w:comment>
  <w:comment w:id="15" w:author="Sang Bin Lee" w:date="2024-03-01T10:46:00Z" w:initials="SL">
    <w:p w14:paraId="42597545" w14:textId="77777777" w:rsidR="00E0687E" w:rsidRDefault="00E0687E" w:rsidP="00E0687E">
      <w:pPr>
        <w:pStyle w:val="CommentText"/>
      </w:pPr>
      <w:r>
        <w:rPr>
          <w:rStyle w:val="CommentReference"/>
        </w:rPr>
        <w:annotationRef/>
      </w:r>
      <w:r>
        <w:t>Nevertheless, if the signal is strong enough, it may be easier fore even senders to find other senders than other receivers</w:t>
      </w:r>
    </w:p>
  </w:comment>
  <w:comment w:id="33" w:author="Chouvenc,Thomas" w:date="2024-03-01T09:46:00Z" w:initials="TC">
    <w:p w14:paraId="310C2635" w14:textId="45EFFC7A" w:rsidR="00D91D3C" w:rsidRDefault="00D91D3C" w:rsidP="00D91D3C">
      <w:pPr>
        <w:pStyle w:val="CommentText"/>
      </w:pPr>
      <w:r>
        <w:rPr>
          <w:rStyle w:val="CommentReference"/>
        </w:rPr>
        <w:annotationRef/>
      </w:r>
      <w:r>
        <w:t>Could this be argued that it can happen when a female is not approached by any male for some time?</w:t>
      </w:r>
    </w:p>
  </w:comment>
  <w:comment w:id="52" w:author="Sang Bin Lee" w:date="2024-03-01T10:48:00Z" w:initials="SL">
    <w:p w14:paraId="4BA8A924" w14:textId="77777777" w:rsidR="00E0687E" w:rsidRDefault="00E0687E" w:rsidP="00E0687E">
      <w:pPr>
        <w:pStyle w:val="CommentText"/>
      </w:pPr>
      <w:r>
        <w:rPr>
          <w:rStyle w:val="CommentReference"/>
        </w:rPr>
        <w:annotationRef/>
      </w:r>
      <w:r>
        <w:t>Due to the signal differences</w:t>
      </w:r>
    </w:p>
  </w:comment>
  <w:comment w:id="55" w:author="Sang Bin Lee" w:date="2024-03-01T10:57:00Z" w:initials="SL">
    <w:p w14:paraId="7D57F1E8" w14:textId="77777777" w:rsidR="00523845" w:rsidRDefault="00523845" w:rsidP="00523845">
      <w:pPr>
        <w:pStyle w:val="CommentText"/>
      </w:pPr>
      <w:r>
        <w:rPr>
          <w:rStyle w:val="CommentReference"/>
        </w:rPr>
        <w:annotationRef/>
      </w:r>
      <w:r>
        <w:t xml:space="preserve">I don’t think we need to call this as sexual polyethism, since they are not specialized for it. I would suggest to keep it simple “a heterosexual tandem run, females pause to wait for males, while males move around to search for females”. </w:t>
      </w:r>
    </w:p>
  </w:comment>
  <w:comment w:id="68" w:author="Sang Bin Lee" w:date="2024-03-01T10:58:00Z" w:initials="SL">
    <w:p w14:paraId="18766EED" w14:textId="77777777" w:rsidR="00523845" w:rsidRDefault="00523845" w:rsidP="00523845">
      <w:pPr>
        <w:pStyle w:val="CommentText"/>
      </w:pPr>
      <w:r>
        <w:rPr>
          <w:rStyle w:val="CommentReference"/>
        </w:rPr>
        <w:annotationRef/>
      </w:r>
      <w:r>
        <w:t>If an individual could switch the behavior in same-sex tandem runs</w:t>
      </w:r>
    </w:p>
  </w:comment>
  <w:comment w:id="76" w:author="Chouvenc,Thomas" w:date="2024-03-01T10:06:00Z" w:initials="TC">
    <w:p w14:paraId="5F102E46" w14:textId="40F3B820" w:rsidR="00D14CA8" w:rsidRDefault="00D14CA8" w:rsidP="00D14CA8">
      <w:pPr>
        <w:pStyle w:val="CommentText"/>
      </w:pPr>
      <w:r>
        <w:rPr>
          <w:rStyle w:val="CommentReference"/>
        </w:rPr>
        <w:annotationRef/>
      </w:r>
      <w:r>
        <w:rPr>
          <w:color w:val="222222"/>
          <w:highlight w:val="white"/>
        </w:rPr>
        <w:t>I finally was able to fully describe the protocol:</w:t>
      </w:r>
    </w:p>
    <w:p w14:paraId="0ACC0D92" w14:textId="77777777" w:rsidR="00D14CA8" w:rsidRDefault="00D14CA8" w:rsidP="00D14CA8">
      <w:pPr>
        <w:pStyle w:val="CommentText"/>
      </w:pPr>
    </w:p>
    <w:p w14:paraId="32CEAD11" w14:textId="77777777" w:rsidR="00D14CA8" w:rsidRDefault="00D14CA8" w:rsidP="00D14CA8">
      <w:pPr>
        <w:pStyle w:val="CommentText"/>
      </w:pPr>
      <w:r>
        <w:rPr>
          <w:color w:val="222222"/>
          <w:highlight w:val="white"/>
        </w:rPr>
        <w:t>Chouvenc, T., 2023. Using Coptotermes for laboratory experiments: field collection, laboratory rearing, and bioassay visualization. In </w:t>
      </w:r>
      <w:r>
        <w:rPr>
          <w:i/>
          <w:iCs/>
          <w:color w:val="222222"/>
          <w:highlight w:val="white"/>
        </w:rPr>
        <w:t>Biology and Management of the Formosan Subterranean Termite and Related Species</w:t>
      </w:r>
      <w:r>
        <w:rPr>
          <w:color w:val="222222"/>
          <w:highlight w:val="white"/>
        </w:rPr>
        <w:t> (pp. 365-393). GB: CABI.</w:t>
      </w:r>
      <w:r>
        <w:t xml:space="preserve"> </w:t>
      </w:r>
    </w:p>
  </w:comment>
  <w:comment w:id="81" w:author="Sang Bin Lee" w:date="2024-03-01T11:00:00Z" w:initials="SL">
    <w:p w14:paraId="788B6793" w14:textId="77777777" w:rsidR="00523845" w:rsidRDefault="00523845" w:rsidP="00523845">
      <w:pPr>
        <w:pStyle w:val="CommentText"/>
      </w:pPr>
      <w:r>
        <w:rPr>
          <w:rStyle w:val="CommentReference"/>
        </w:rPr>
        <w:annotationRef/>
      </w:r>
      <w:r>
        <w:t>These two sentence may go to discussion?</w:t>
      </w:r>
    </w:p>
  </w:comment>
  <w:comment w:id="82" w:author="Chouvenc,Thomas" w:date="2024-03-01T10:14:00Z" w:initials="TC">
    <w:p w14:paraId="6E2E13AC" w14:textId="5391859F" w:rsidR="00FD70E8" w:rsidRDefault="00FD70E8" w:rsidP="00FD70E8">
      <w:pPr>
        <w:pStyle w:val="CommentText"/>
      </w:pPr>
      <w:r>
        <w:rPr>
          <w:rStyle w:val="CommentReference"/>
        </w:rPr>
        <w:annotationRef/>
      </w:r>
      <w:r>
        <w:t xml:space="preserve">Letters dots in yellow in the figure may not be readily visible </w:t>
      </w:r>
    </w:p>
  </w:comment>
  <w:comment w:id="83" w:author="Chouvenc,Thomas" w:date="2024-03-01T10:15:00Z" w:initials="TC">
    <w:p w14:paraId="48BBF74B" w14:textId="77777777" w:rsidR="00FD70E8" w:rsidRDefault="00FD70E8" w:rsidP="00FD70E8">
      <w:pPr>
        <w:pStyle w:val="CommentText"/>
      </w:pPr>
      <w:r>
        <w:rPr>
          <w:rStyle w:val="CommentReference"/>
        </w:rPr>
        <w:annotationRef/>
      </w:r>
      <w:r>
        <w:t>It may be good to say that the data is bound to 1800 s as the observation stopped at that point?</w:t>
      </w:r>
    </w:p>
  </w:comment>
  <w:comment w:id="85" w:author="Chouvenc,Thomas" w:date="2024-03-01T10:19:00Z" w:initials="TC">
    <w:p w14:paraId="39F749FB" w14:textId="77777777" w:rsidR="00BA18E8" w:rsidRDefault="00BA18E8" w:rsidP="00BA18E8">
      <w:pPr>
        <w:pStyle w:val="CommentText"/>
      </w:pPr>
      <w:r>
        <w:rPr>
          <w:rStyle w:val="CommentReference"/>
        </w:rPr>
        <w:annotationRef/>
      </w:r>
      <w:r>
        <w:t>Following partner</w:t>
      </w:r>
    </w:p>
  </w:comment>
  <w:comment w:id="86" w:author="Chouvenc,Thomas" w:date="2024-03-01T10:17:00Z" w:initials="TC">
    <w:p w14:paraId="6B5EFA8C" w14:textId="3800402A" w:rsidR="00BA18E8" w:rsidRDefault="00BA18E8" w:rsidP="00BA18E8">
      <w:pPr>
        <w:pStyle w:val="CommentText"/>
      </w:pPr>
      <w:r>
        <w:rPr>
          <w:rStyle w:val="CommentReference"/>
        </w:rPr>
        <w:annotationRef/>
      </w:r>
      <w:r>
        <w:t>Hard to see the yellow. May want to use a darker shade</w:t>
      </w:r>
    </w:p>
  </w:comment>
  <w:comment w:id="87" w:author="Sang Bin Lee" w:date="2024-03-01T11:02:00Z" w:initials="SL">
    <w:p w14:paraId="6A4E341A" w14:textId="77777777" w:rsidR="00523845" w:rsidRDefault="00523845" w:rsidP="00523845">
      <w:pPr>
        <w:pStyle w:val="CommentText"/>
      </w:pPr>
      <w:r>
        <w:rPr>
          <w:rStyle w:val="CommentReference"/>
        </w:rPr>
        <w:annotationRef/>
      </w:r>
      <w:r>
        <w:t>Good point! I agree</w:t>
      </w:r>
    </w:p>
  </w:comment>
  <w:comment w:id="88" w:author="Chouvenc,Thomas" w:date="2024-03-01T10:19:00Z" w:initials="TC">
    <w:p w14:paraId="6EAC74F7" w14:textId="1F7EA762" w:rsidR="00BA18E8" w:rsidRDefault="00BA18E8" w:rsidP="00BA18E8">
      <w:pPr>
        <w:pStyle w:val="CommentText"/>
      </w:pPr>
      <w:r>
        <w:rPr>
          <w:rStyle w:val="CommentReference"/>
        </w:rPr>
        <w:annotationRef/>
      </w:r>
      <w:r>
        <w:t>Indicates the slower leader partner</w:t>
      </w:r>
    </w:p>
  </w:comment>
  <w:comment w:id="89" w:author="Chouvenc,Thomas" w:date="2024-03-01T10:21:00Z" w:initials="TC">
    <w:p w14:paraId="2B14FB89" w14:textId="77777777" w:rsidR="00BA18E8" w:rsidRDefault="00BA18E8" w:rsidP="00BA18E8">
      <w:pPr>
        <w:pStyle w:val="CommentText"/>
      </w:pPr>
      <w:r>
        <w:rPr>
          <w:rStyle w:val="CommentReference"/>
        </w:rPr>
        <w:annotationRef/>
      </w:r>
      <w:r>
        <w:t>Finally, avoid using similar color from previous figure, as yellow was used for gestroi, while here it refers to the leader (?).  Use distinct colors for different variables.</w:t>
      </w:r>
    </w:p>
  </w:comment>
  <w:comment w:id="92" w:author="Sang Bin Lee" w:date="2024-03-02T03:07:00Z" w:initials="SL">
    <w:p w14:paraId="5EB09D68" w14:textId="77777777" w:rsidR="006A5A90" w:rsidRDefault="0038208F" w:rsidP="006A5A90">
      <w:pPr>
        <w:pStyle w:val="CommentText"/>
      </w:pPr>
      <w:r>
        <w:rPr>
          <w:rStyle w:val="CommentReference"/>
        </w:rPr>
        <w:annotationRef/>
      </w:r>
      <w:r w:rsidR="006A5A90">
        <w:t>females are leaders in Coptotermes you mentioned “since the male is follower in all neoisotera in line 55,</w:t>
      </w:r>
    </w:p>
  </w:comment>
  <w:comment w:id="96" w:author="Sang Bin Lee" w:date="2024-03-02T03:10:00Z" w:initials="SL">
    <w:p w14:paraId="0EE5BB40" w14:textId="6A1978D3" w:rsidR="0038208F" w:rsidRDefault="0038208F" w:rsidP="0038208F">
      <w:pPr>
        <w:pStyle w:val="CommentText"/>
      </w:pPr>
      <w:r>
        <w:rPr>
          <w:rStyle w:val="CommentReference"/>
        </w:rPr>
        <w:annotationRef/>
      </w:r>
      <w:r>
        <w:t>Perhaps you could mention, Reticulitermes and Coptotermes are closely related?</w:t>
      </w:r>
    </w:p>
  </w:comment>
  <w:comment w:id="97" w:author="Chouvenc,Thomas" w:date="2024-03-01T10:26:00Z" w:initials="TC">
    <w:p w14:paraId="5E3EADF3" w14:textId="240C8E41" w:rsidR="00BA18E8" w:rsidRDefault="00BA18E8" w:rsidP="00BA18E8">
      <w:pPr>
        <w:pStyle w:val="CommentText"/>
      </w:pPr>
      <w:r>
        <w:rPr>
          <w:rStyle w:val="CommentReference"/>
        </w:rPr>
        <w:annotationRef/>
      </w:r>
      <w:r>
        <w:t>This is a very cryptic statement. Want to elaborate?</w:t>
      </w:r>
    </w:p>
  </w:comment>
  <w:comment w:id="98" w:author="Sang Bin Lee" w:date="2024-03-02T03:24:00Z" w:initials="SL">
    <w:p w14:paraId="26573BAC" w14:textId="77777777" w:rsidR="00843BCC" w:rsidRDefault="00843BCC" w:rsidP="00843BCC">
      <w:pPr>
        <w:pStyle w:val="CommentText"/>
      </w:pPr>
      <w:r>
        <w:rPr>
          <w:rStyle w:val="CommentReference"/>
        </w:rPr>
        <w:annotationRef/>
      </w:r>
      <w:r>
        <w:t>The same-sex tandems in Coptotermes termites could exist because it may simply inherited from the ancestors of modern termites that lack a consistent roles during mating?</w:t>
      </w:r>
    </w:p>
  </w:comment>
  <w:comment w:id="103" w:author="Chouvenc,Thomas" w:date="2024-03-01T10:30:00Z" w:initials="TC">
    <w:p w14:paraId="017D1E82" w14:textId="3BD48BEE" w:rsidR="00EC544A" w:rsidRDefault="00EC544A" w:rsidP="00EC544A">
      <w:pPr>
        <w:pStyle w:val="CommentText"/>
      </w:pPr>
      <w:r>
        <w:rPr>
          <w:rStyle w:val="CommentReference"/>
        </w:rPr>
        <w:annotationRef/>
      </w:r>
      <w:r>
        <w:t>Would a female engage in finding a another female if no males finds here? It would increase the chance for that female to find a male, temporarily following a female (indirectly functioning as a lek?... I think there is possibility to discuss this further if you have space for it.</w:t>
      </w:r>
    </w:p>
  </w:comment>
  <w:comment w:id="106" w:author="Sang Bin Lee" w:date="2024-03-02T03:50:00Z" w:initials="SL">
    <w:p w14:paraId="7A1E73D2" w14:textId="77777777" w:rsidR="00043B84" w:rsidRDefault="00043B84" w:rsidP="00043B84">
      <w:pPr>
        <w:pStyle w:val="CommentText"/>
      </w:pPr>
      <w:r>
        <w:rPr>
          <w:rStyle w:val="CommentReference"/>
        </w:rPr>
        <w:annotationRef/>
      </w:r>
      <w:r>
        <w:t xml:space="preserve">Can you look at body size, if possible? </w:t>
      </w:r>
    </w:p>
  </w:comment>
  <w:comment w:id="111" w:author="Sang Bin Lee" w:date="2024-03-02T04:01:00Z" w:initials="SL">
    <w:p w14:paraId="4A0C99B1" w14:textId="77777777" w:rsidR="00FB0CC3" w:rsidRDefault="00FB0CC3" w:rsidP="00FB0CC3">
      <w:pPr>
        <w:pStyle w:val="CommentText"/>
      </w:pPr>
      <w:r>
        <w:rPr>
          <w:rStyle w:val="CommentReference"/>
        </w:rPr>
        <w:annotationRef/>
      </w:r>
      <w:r>
        <w:t>Add this ?</w:t>
      </w:r>
      <w:r>
        <w:br/>
        <w:t xml:space="preserve">, but swarming of </w:t>
      </w:r>
      <w:r>
        <w:rPr>
          <w:i/>
          <w:iCs/>
        </w:rPr>
        <w:t>C. formosanus</w:t>
      </w:r>
      <w:r>
        <w:t xml:space="preserve"> just starated</w:t>
      </w:r>
    </w:p>
  </w:comment>
  <w:comment w:id="113" w:author="Sang Bin Lee" w:date="2024-03-02T03:56:00Z" w:initials="SL">
    <w:p w14:paraId="27E1EB8A" w14:textId="4DC25031" w:rsidR="00FB0CC3" w:rsidRDefault="00FB0CC3" w:rsidP="00FB0CC3">
      <w:pPr>
        <w:pStyle w:val="CommentText"/>
      </w:pPr>
      <w:r>
        <w:rPr>
          <w:rStyle w:val="CommentReference"/>
        </w:rPr>
        <w:annotationRef/>
      </w:r>
      <w:r>
        <w:t>You may need to explain why C. gestroi in 2020 is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83F768" w15:done="0"/>
  <w15:commentEx w15:paraId="10573717" w15:paraIdParent="0183F768" w15:done="0"/>
  <w15:commentEx w15:paraId="04F6D80E" w15:done="0"/>
  <w15:commentEx w15:paraId="196F84F6" w15:done="0"/>
  <w15:commentEx w15:paraId="6FDC61C8" w15:done="0"/>
  <w15:commentEx w15:paraId="42597545" w15:done="0"/>
  <w15:commentEx w15:paraId="310C2635" w15:done="0"/>
  <w15:commentEx w15:paraId="4BA8A924" w15:done="0"/>
  <w15:commentEx w15:paraId="7D57F1E8" w15:done="0"/>
  <w15:commentEx w15:paraId="18766EED" w15:done="0"/>
  <w15:commentEx w15:paraId="32CEAD11" w15:done="0"/>
  <w15:commentEx w15:paraId="788B6793" w15:done="0"/>
  <w15:commentEx w15:paraId="6E2E13AC" w15:done="0"/>
  <w15:commentEx w15:paraId="48BBF74B" w15:done="0"/>
  <w15:commentEx w15:paraId="39F749FB" w15:done="0"/>
  <w15:commentEx w15:paraId="6B5EFA8C" w15:done="0"/>
  <w15:commentEx w15:paraId="6A4E341A" w15:paraIdParent="6B5EFA8C" w15:done="0"/>
  <w15:commentEx w15:paraId="6EAC74F7" w15:done="0"/>
  <w15:commentEx w15:paraId="2B14FB89" w15:done="0"/>
  <w15:commentEx w15:paraId="5EB09D68" w15:done="0"/>
  <w15:commentEx w15:paraId="0EE5BB40" w15:done="0"/>
  <w15:commentEx w15:paraId="5E3EADF3" w15:done="0"/>
  <w15:commentEx w15:paraId="26573BAC" w15:paraIdParent="5E3EADF3" w15:done="0"/>
  <w15:commentEx w15:paraId="017D1E82" w15:done="0"/>
  <w15:commentEx w15:paraId="7A1E73D2" w15:done="0"/>
  <w15:commentEx w15:paraId="4A0C99B1" w15:done="0"/>
  <w15:commentEx w15:paraId="27E1E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E0A12E" w16cex:dateUtc="2024-03-01T14:22:00Z"/>
  <w16cex:commentExtensible w16cex:durableId="3DFE3879" w16cex:dateUtc="2024-03-01T15:41:00Z"/>
  <w16cex:commentExtensible w16cex:durableId="7EDE1734" w16cex:dateUtc="2024-03-01T14:28:00Z"/>
  <w16cex:commentExtensible w16cex:durableId="523BC818" w16cex:dateUtc="2024-03-01T14:28:00Z"/>
  <w16cex:commentExtensible w16cex:durableId="4B68FE78" w16cex:dateUtc="2024-03-01T15:45:00Z"/>
  <w16cex:commentExtensible w16cex:durableId="21CA8AB9" w16cex:dateUtc="2024-03-01T15:46:00Z"/>
  <w16cex:commentExtensible w16cex:durableId="3875CE00" w16cex:dateUtc="2024-03-01T14:46:00Z"/>
  <w16cex:commentExtensible w16cex:durableId="28262423" w16cex:dateUtc="2024-03-01T15:48:00Z"/>
  <w16cex:commentExtensible w16cex:durableId="65BD1D0C" w16cex:dateUtc="2024-03-01T15:57:00Z"/>
  <w16cex:commentExtensible w16cex:durableId="12FFF052" w16cex:dateUtc="2024-03-01T15:58:00Z"/>
  <w16cex:commentExtensible w16cex:durableId="1E1AD6B0" w16cex:dateUtc="2024-03-01T15:06:00Z"/>
  <w16cex:commentExtensible w16cex:durableId="4232DBCD" w16cex:dateUtc="2024-03-01T16:00:00Z"/>
  <w16cex:commentExtensible w16cex:durableId="1DF6F955" w16cex:dateUtc="2024-03-01T15:14:00Z"/>
  <w16cex:commentExtensible w16cex:durableId="4A33C6F5" w16cex:dateUtc="2024-03-01T15:15:00Z"/>
  <w16cex:commentExtensible w16cex:durableId="186DD65B" w16cex:dateUtc="2024-03-01T15:19:00Z"/>
  <w16cex:commentExtensible w16cex:durableId="36BCB7D5" w16cex:dateUtc="2024-03-01T15:17:00Z"/>
  <w16cex:commentExtensible w16cex:durableId="2C8B0EB5" w16cex:dateUtc="2024-03-01T16:02:00Z"/>
  <w16cex:commentExtensible w16cex:durableId="456F41B9" w16cex:dateUtc="2024-03-01T15:19:00Z"/>
  <w16cex:commentExtensible w16cex:durableId="6C0667E6" w16cex:dateUtc="2024-03-01T15:21:00Z"/>
  <w16cex:commentExtensible w16cex:durableId="1BBD6B30" w16cex:dateUtc="2024-03-02T08:07:00Z"/>
  <w16cex:commentExtensible w16cex:durableId="04542C86" w16cex:dateUtc="2024-03-02T08:10:00Z"/>
  <w16cex:commentExtensible w16cex:durableId="36A0E405" w16cex:dateUtc="2024-03-01T15:26:00Z"/>
  <w16cex:commentExtensible w16cex:durableId="40D97D48" w16cex:dateUtc="2024-03-02T08:24:00Z"/>
  <w16cex:commentExtensible w16cex:durableId="408E3B5C" w16cex:dateUtc="2024-03-01T15:30:00Z"/>
  <w16cex:commentExtensible w16cex:durableId="39143335" w16cex:dateUtc="2024-03-02T08:50:00Z"/>
  <w16cex:commentExtensible w16cex:durableId="5EC8B97F" w16cex:dateUtc="2024-03-02T09:01:00Z"/>
  <w16cex:commentExtensible w16cex:durableId="55E9C40F" w16cex:dateUtc="2024-03-02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83F768" w16cid:durableId="5DE0A12E"/>
  <w16cid:commentId w16cid:paraId="10573717" w16cid:durableId="3DFE3879"/>
  <w16cid:commentId w16cid:paraId="04F6D80E" w16cid:durableId="7EDE1734"/>
  <w16cid:commentId w16cid:paraId="196F84F6" w16cid:durableId="523BC818"/>
  <w16cid:commentId w16cid:paraId="6FDC61C8" w16cid:durableId="4B68FE78"/>
  <w16cid:commentId w16cid:paraId="42597545" w16cid:durableId="21CA8AB9"/>
  <w16cid:commentId w16cid:paraId="310C2635" w16cid:durableId="3875CE00"/>
  <w16cid:commentId w16cid:paraId="4BA8A924" w16cid:durableId="28262423"/>
  <w16cid:commentId w16cid:paraId="7D57F1E8" w16cid:durableId="65BD1D0C"/>
  <w16cid:commentId w16cid:paraId="18766EED" w16cid:durableId="12FFF052"/>
  <w16cid:commentId w16cid:paraId="32CEAD11" w16cid:durableId="1E1AD6B0"/>
  <w16cid:commentId w16cid:paraId="788B6793" w16cid:durableId="4232DBCD"/>
  <w16cid:commentId w16cid:paraId="6E2E13AC" w16cid:durableId="1DF6F955"/>
  <w16cid:commentId w16cid:paraId="48BBF74B" w16cid:durableId="4A33C6F5"/>
  <w16cid:commentId w16cid:paraId="39F749FB" w16cid:durableId="186DD65B"/>
  <w16cid:commentId w16cid:paraId="6B5EFA8C" w16cid:durableId="36BCB7D5"/>
  <w16cid:commentId w16cid:paraId="6A4E341A" w16cid:durableId="2C8B0EB5"/>
  <w16cid:commentId w16cid:paraId="6EAC74F7" w16cid:durableId="456F41B9"/>
  <w16cid:commentId w16cid:paraId="2B14FB89" w16cid:durableId="6C0667E6"/>
  <w16cid:commentId w16cid:paraId="5EB09D68" w16cid:durableId="1BBD6B30"/>
  <w16cid:commentId w16cid:paraId="0EE5BB40" w16cid:durableId="04542C86"/>
  <w16cid:commentId w16cid:paraId="5E3EADF3" w16cid:durableId="36A0E405"/>
  <w16cid:commentId w16cid:paraId="26573BAC" w16cid:durableId="40D97D48"/>
  <w16cid:commentId w16cid:paraId="017D1E82" w16cid:durableId="408E3B5C"/>
  <w16cid:commentId w16cid:paraId="7A1E73D2" w16cid:durableId="39143335"/>
  <w16cid:commentId w16cid:paraId="4A0C99B1" w16cid:durableId="5EC8B97F"/>
  <w16cid:commentId w16cid:paraId="27E1EB8A" w16cid:durableId="55E9C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1ED3" w14:textId="77777777" w:rsidR="00F26DD8" w:rsidRDefault="00F26DD8" w:rsidP="001C042C">
      <w:pPr>
        <w:spacing w:after="0" w:line="240" w:lineRule="auto"/>
      </w:pPr>
      <w:r>
        <w:separator/>
      </w:r>
    </w:p>
  </w:endnote>
  <w:endnote w:type="continuationSeparator" w:id="0">
    <w:p w14:paraId="687517BF" w14:textId="77777777" w:rsidR="00F26DD8" w:rsidRDefault="00F26DD8"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360D" w14:textId="77777777" w:rsidR="00F26DD8" w:rsidRDefault="00F26DD8" w:rsidP="001C042C">
      <w:pPr>
        <w:spacing w:after="0" w:line="240" w:lineRule="auto"/>
      </w:pPr>
      <w:r>
        <w:separator/>
      </w:r>
    </w:p>
  </w:footnote>
  <w:footnote w:type="continuationSeparator" w:id="0">
    <w:p w14:paraId="75C3DEAC" w14:textId="77777777" w:rsidR="00F26DD8" w:rsidRDefault="00F26DD8"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ouvenc,Thomas">
    <w15:presenceInfo w15:providerId="AD" w15:userId="S::tomchouv@ufl.edu::e4ea9cc6-ee91-45ed-a566-cd6d4e57b43c"/>
  </w15:person>
  <w15:person w15:author="Sang Bin Lee">
    <w15:presenceInfo w15:providerId="Windows Live" w15:userId="caa45eccb302c0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jI2NLIwNbCwMDFS0lEKTi0uzszPAykwMawFAIaTaVU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357E4"/>
    <w:rsid w:val="0003728C"/>
    <w:rsid w:val="00043B84"/>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977A4"/>
    <w:rsid w:val="001A152D"/>
    <w:rsid w:val="001A456D"/>
    <w:rsid w:val="001A50E7"/>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08F"/>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0E55"/>
    <w:rsid w:val="005027B1"/>
    <w:rsid w:val="005048DE"/>
    <w:rsid w:val="0051304B"/>
    <w:rsid w:val="005216D9"/>
    <w:rsid w:val="005230E9"/>
    <w:rsid w:val="0052319A"/>
    <w:rsid w:val="00523845"/>
    <w:rsid w:val="005238ED"/>
    <w:rsid w:val="005265D8"/>
    <w:rsid w:val="00526C99"/>
    <w:rsid w:val="0052780A"/>
    <w:rsid w:val="005303D6"/>
    <w:rsid w:val="005331C3"/>
    <w:rsid w:val="00535E5D"/>
    <w:rsid w:val="00540892"/>
    <w:rsid w:val="00541013"/>
    <w:rsid w:val="0054383E"/>
    <w:rsid w:val="00551CD2"/>
    <w:rsid w:val="00556EA8"/>
    <w:rsid w:val="00556F86"/>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5A90"/>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365AE"/>
    <w:rsid w:val="00841A57"/>
    <w:rsid w:val="00841B52"/>
    <w:rsid w:val="00841C78"/>
    <w:rsid w:val="008425CC"/>
    <w:rsid w:val="00843B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C20"/>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3E14"/>
    <w:rsid w:val="00A63EA4"/>
    <w:rsid w:val="00A66550"/>
    <w:rsid w:val="00A671A5"/>
    <w:rsid w:val="00A7181D"/>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2EC2"/>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2A5B"/>
    <w:rsid w:val="00B7464C"/>
    <w:rsid w:val="00B758DE"/>
    <w:rsid w:val="00B76028"/>
    <w:rsid w:val="00B7797A"/>
    <w:rsid w:val="00B81479"/>
    <w:rsid w:val="00B91269"/>
    <w:rsid w:val="00B93B75"/>
    <w:rsid w:val="00B95CB9"/>
    <w:rsid w:val="00B97AE9"/>
    <w:rsid w:val="00BA1188"/>
    <w:rsid w:val="00BA18E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5682"/>
    <w:rsid w:val="00C46627"/>
    <w:rsid w:val="00C51987"/>
    <w:rsid w:val="00C51A85"/>
    <w:rsid w:val="00C547EB"/>
    <w:rsid w:val="00C550A0"/>
    <w:rsid w:val="00C558E5"/>
    <w:rsid w:val="00C55EFA"/>
    <w:rsid w:val="00C57168"/>
    <w:rsid w:val="00C732A1"/>
    <w:rsid w:val="00C7370B"/>
    <w:rsid w:val="00C7552A"/>
    <w:rsid w:val="00C773B7"/>
    <w:rsid w:val="00C80042"/>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4CA8"/>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45B"/>
    <w:rsid w:val="00D53D1F"/>
    <w:rsid w:val="00D60A1B"/>
    <w:rsid w:val="00D63620"/>
    <w:rsid w:val="00D64F8A"/>
    <w:rsid w:val="00D67084"/>
    <w:rsid w:val="00D673C3"/>
    <w:rsid w:val="00D67ECE"/>
    <w:rsid w:val="00D70BF7"/>
    <w:rsid w:val="00D7679F"/>
    <w:rsid w:val="00D81EB5"/>
    <w:rsid w:val="00D866BF"/>
    <w:rsid w:val="00D90EC0"/>
    <w:rsid w:val="00D91D3C"/>
    <w:rsid w:val="00D94400"/>
    <w:rsid w:val="00DA5E32"/>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687E"/>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77DDD"/>
    <w:rsid w:val="00E801D4"/>
    <w:rsid w:val="00E806E9"/>
    <w:rsid w:val="00E84149"/>
    <w:rsid w:val="00E84C60"/>
    <w:rsid w:val="00E85DF6"/>
    <w:rsid w:val="00E91460"/>
    <w:rsid w:val="00E916BB"/>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0EDC"/>
    <w:rsid w:val="00EC30B2"/>
    <w:rsid w:val="00EC4CC4"/>
    <w:rsid w:val="00EC544A"/>
    <w:rsid w:val="00EC5826"/>
    <w:rsid w:val="00ED0D4F"/>
    <w:rsid w:val="00ED184E"/>
    <w:rsid w:val="00ED4F18"/>
    <w:rsid w:val="00EE0013"/>
    <w:rsid w:val="00EE2219"/>
    <w:rsid w:val="00EE2470"/>
    <w:rsid w:val="00EE4009"/>
    <w:rsid w:val="00EF0E0E"/>
    <w:rsid w:val="00EF41BB"/>
    <w:rsid w:val="00EF499C"/>
    <w:rsid w:val="00EF5617"/>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0B06"/>
    <w:rsid w:val="00F220CF"/>
    <w:rsid w:val="00F2491F"/>
    <w:rsid w:val="00F26963"/>
    <w:rsid w:val="00F26DD8"/>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0CC3"/>
    <w:rsid w:val="00FB2535"/>
    <w:rsid w:val="00FB569A"/>
    <w:rsid w:val="00FB5961"/>
    <w:rsid w:val="00FB60CB"/>
    <w:rsid w:val="00FC4069"/>
    <w:rsid w:val="00FC7907"/>
    <w:rsid w:val="00FD180C"/>
    <w:rsid w:val="00FD5454"/>
    <w:rsid w:val="00FD6DF3"/>
    <w:rsid w:val="00FD70E8"/>
    <w:rsid w:val="00FD722F"/>
    <w:rsid w:val="00FE274C"/>
    <w:rsid w:val="00FE281E"/>
    <w:rsid w:val="00FE35AA"/>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nzm0095@aubur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nobuaki-mzmt/cop_homo_tandem_cf-vs-cg"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22655</Words>
  <Characters>129138</Characters>
  <Application>Microsoft Office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Sang Bin Lee</cp:lastModifiedBy>
  <cp:revision>4</cp:revision>
  <dcterms:created xsi:type="dcterms:W3CDTF">2024-03-02T08:42:00Z</dcterms:created>
  <dcterms:modified xsi:type="dcterms:W3CDTF">2024-03-02T09:03:00Z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id="VYfAq7Ev"/&gt;&lt;style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